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C3DC3" w14:textId="08015B0E" w:rsidR="00DB46BA" w:rsidRDefault="00DB46BA" w:rsidP="009441E0">
      <w:pPr>
        <w:jc w:val="left"/>
      </w:pPr>
    </w:p>
    <w:p w14:paraId="5B3A34A2" w14:textId="77777777" w:rsidR="002B4464" w:rsidRDefault="002B4464"/>
    <w:p w14:paraId="6302200A" w14:textId="77777777" w:rsidR="004E0DCC" w:rsidRPr="0003163C" w:rsidRDefault="004E0DCC" w:rsidP="00B30286">
      <w:pPr>
        <w:spacing w:beforeLines="100" w:before="312" w:afterLines="100" w:after="312" w:line="480" w:lineRule="auto"/>
        <w:jc w:val="center"/>
        <w:outlineLvl w:val="0"/>
        <w:rPr>
          <w:rFonts w:ascii="黑体" w:eastAsia="黑体" w:hAnsi="宋体"/>
          <w:b/>
          <w:bCs/>
          <w:outline/>
          <w:sz w:val="48"/>
          <w:szCs w:val="48"/>
          <w:u w:val="double"/>
        </w:rPr>
      </w:pPr>
    </w:p>
    <w:p w14:paraId="6393FCC4" w14:textId="77777777" w:rsidR="002B4464" w:rsidRPr="003610E3" w:rsidRDefault="00005DAE" w:rsidP="00B30286">
      <w:pPr>
        <w:spacing w:beforeLines="100" w:before="312" w:afterLines="100" w:after="312" w:line="480" w:lineRule="auto"/>
        <w:jc w:val="center"/>
        <w:outlineLvl w:val="0"/>
        <w:rPr>
          <w:rFonts w:ascii="华文中宋" w:eastAsia="华文中宋" w:hAnsi="华文中宋"/>
          <w:b/>
          <w:bCs/>
          <w:sz w:val="52"/>
          <w:szCs w:val="52"/>
        </w:rPr>
      </w:pPr>
      <w:r>
        <w:rPr>
          <w:rFonts w:ascii="华文中宋" w:eastAsia="华文中宋" w:hAnsi="华文中宋" w:hint="eastAsia"/>
          <w:b/>
          <w:bCs/>
          <w:sz w:val="52"/>
          <w:szCs w:val="52"/>
        </w:rPr>
        <w:t>支撑剂沉降运移规律测试</w:t>
      </w:r>
      <w:r w:rsidR="00877C1E" w:rsidRPr="003610E3">
        <w:rPr>
          <w:rFonts w:ascii="华文中宋" w:eastAsia="华文中宋" w:hAnsi="华文中宋" w:hint="eastAsia"/>
          <w:b/>
          <w:bCs/>
          <w:sz w:val="52"/>
          <w:szCs w:val="52"/>
        </w:rPr>
        <w:t>报告</w:t>
      </w:r>
    </w:p>
    <w:p w14:paraId="3F54E2F0" w14:textId="77777777" w:rsidR="0041474D" w:rsidRDefault="0041474D" w:rsidP="002B4464">
      <w:pPr>
        <w:spacing w:line="480" w:lineRule="auto"/>
        <w:jc w:val="center"/>
        <w:rPr>
          <w:rFonts w:ascii="黑体" w:eastAsia="黑体" w:hAnsi="宋体"/>
          <w:b/>
          <w:sz w:val="52"/>
          <w:szCs w:val="52"/>
        </w:rPr>
      </w:pPr>
    </w:p>
    <w:p w14:paraId="3692F511" w14:textId="77777777" w:rsidR="0041474D" w:rsidRDefault="0041474D" w:rsidP="002B4464">
      <w:pPr>
        <w:spacing w:line="480" w:lineRule="auto"/>
        <w:jc w:val="center"/>
        <w:rPr>
          <w:rFonts w:ascii="黑体" w:eastAsia="黑体" w:hAnsi="宋体"/>
          <w:b/>
          <w:sz w:val="52"/>
          <w:szCs w:val="52"/>
        </w:rPr>
      </w:pPr>
    </w:p>
    <w:p w14:paraId="3ED06BE3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5CC7ADB8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736045E8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4F66BBDC" w14:textId="77777777" w:rsidR="0041474D" w:rsidRDefault="0041474D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3341B406" w14:textId="77777777" w:rsidR="00F56897" w:rsidRDefault="00F56897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7AA4207E" w14:textId="77777777" w:rsidR="00F56897" w:rsidRDefault="00F56897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057F8B92" w14:textId="77777777" w:rsidR="007B29BF" w:rsidRDefault="007B29BF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091A1504" w14:textId="77777777" w:rsidR="007B29BF" w:rsidRDefault="007B29BF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48A4FE0A" w14:textId="77777777" w:rsidR="00F56897" w:rsidRDefault="00F56897" w:rsidP="002B4464">
      <w:pPr>
        <w:spacing w:line="480" w:lineRule="auto"/>
        <w:jc w:val="center"/>
        <w:rPr>
          <w:rFonts w:ascii="宋体" w:hAnsi="宋体"/>
          <w:b/>
          <w:sz w:val="28"/>
          <w:szCs w:val="28"/>
        </w:rPr>
      </w:pPr>
    </w:p>
    <w:p w14:paraId="23892CD8" w14:textId="52293C8A" w:rsidR="00526532" w:rsidRDefault="008B3407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  <w:r>
        <w:rPr>
          <w:rFonts w:ascii="黑体" w:eastAsia="黑体"/>
          <w:b/>
          <w:bCs/>
          <w:color w:val="000000"/>
          <w:sz w:val="30"/>
          <w:szCs w:val="30"/>
        </w:rPr>
        <w:t>2021-03-24 22:32:29</w:t>
      </w:r>
    </w:p>
    <w:p w14:paraId="608A3056" w14:textId="619EA1FB" w:rsidR="00F63B69" w:rsidRPr="007A259E" w:rsidRDefault="007A259E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  <w:r>
        <w:rPr>
          <w:rFonts w:ascii="黑体" w:eastAsia="黑体" w:hint="eastAsia"/>
          <w:b/>
          <w:bCs/>
          <w:color w:val="000000"/>
          <w:sz w:val="32"/>
          <w:szCs w:val="32"/>
        </w:rPr>
        <w:t xml:space="preserve"> </w:t>
      </w:r>
    </w:p>
    <w:p w14:paraId="306D333A" w14:textId="48BFB74D" w:rsidR="00F63B69" w:rsidRDefault="00F63B69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</w:p>
    <w:p w14:paraId="7DE7F237" w14:textId="464421BD" w:rsidR="008B3407" w:rsidRDefault="008B3407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</w:p>
    <w:p w14:paraId="3ECF2FF2" w14:textId="77777777" w:rsidR="008B3407" w:rsidRDefault="008B3407" w:rsidP="007B29BF">
      <w:pPr>
        <w:snapToGrid w:val="0"/>
        <w:spacing w:line="36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</w:p>
    <w:p w14:paraId="685305B2" w14:textId="77777777" w:rsidR="000B4128" w:rsidRPr="00DD15FD" w:rsidRDefault="00411E37" w:rsidP="00DD15FD">
      <w:pPr>
        <w:adjustRightInd w:val="0"/>
        <w:snapToGrid w:val="0"/>
        <w:ind w:firstLineChars="50" w:firstLine="120"/>
        <w:jc w:val="left"/>
        <w:rPr>
          <w:rFonts w:ascii="黑体" w:eastAsia="黑体" w:hAnsi="宋体"/>
          <w:b/>
          <w:sz w:val="24"/>
        </w:rPr>
      </w:pPr>
      <w:r w:rsidRPr="00DD15FD">
        <w:rPr>
          <w:rFonts w:ascii="黑体" w:eastAsia="黑体" w:hAnsi="宋体" w:hint="eastAsia"/>
          <w:b/>
          <w:sz w:val="24"/>
        </w:rPr>
        <w:lastRenderedPageBreak/>
        <w:t>一、</w:t>
      </w:r>
      <w:r w:rsidR="00C27AB3" w:rsidRPr="00DD15FD">
        <w:rPr>
          <w:rFonts w:ascii="黑体" w:eastAsia="黑体" w:hAnsi="宋体" w:hint="eastAsia"/>
          <w:b/>
          <w:sz w:val="24"/>
        </w:rPr>
        <w:t>基本信息</w:t>
      </w:r>
    </w:p>
    <w:p w14:paraId="540E5E65" w14:textId="77777777" w:rsidR="00601EB9" w:rsidRPr="00C27AB3" w:rsidRDefault="00601EB9" w:rsidP="008F1B3C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C27AB3">
        <w:rPr>
          <w:rFonts w:ascii="宋体" w:hAnsi="宋体" w:hint="eastAsia"/>
          <w:b/>
          <w:szCs w:val="21"/>
        </w:rPr>
        <w:t>【</w:t>
      </w:r>
      <w:r w:rsidR="00B87104" w:rsidRPr="00C27AB3">
        <w:rPr>
          <w:rFonts w:ascii="宋体" w:hAnsi="宋体" w:hint="eastAsia"/>
          <w:b/>
          <w:szCs w:val="21"/>
        </w:rPr>
        <w:t>1</w:t>
      </w:r>
      <w:r w:rsidRPr="00C27AB3">
        <w:rPr>
          <w:rFonts w:ascii="宋体" w:hAnsi="宋体" w:hint="eastAsia"/>
          <w:b/>
          <w:szCs w:val="21"/>
        </w:rPr>
        <w:t>】</w:t>
      </w:r>
      <w:r w:rsidR="00C27AB3" w:rsidRPr="00C27AB3">
        <w:rPr>
          <w:rFonts w:ascii="宋体" w:hAnsi="宋体" w:hint="eastAsia"/>
          <w:b/>
          <w:szCs w:val="21"/>
        </w:rPr>
        <w:t>仪器基本信息</w:t>
      </w:r>
    </w:p>
    <w:tbl>
      <w:tblPr>
        <w:tblpPr w:leftFromText="180" w:rightFromText="180" w:vertAnchor="text" w:horzAnchor="margin" w:tblpXSpec="center" w:tblpY="2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1"/>
        <w:gridCol w:w="5748"/>
      </w:tblGrid>
      <w:tr w:rsidR="00C27AB3" w:rsidRPr="00ED5789" w14:paraId="09918BC7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464835A3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设备名称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B3E8C19" w14:textId="13046E46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压裂3434</w:t>
            </w:r>
          </w:p>
        </w:tc>
      </w:tr>
      <w:tr w:rsidR="00C27AB3" w:rsidRPr="00ED5789" w14:paraId="05CC720F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2FAC0BF7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生产厂家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7653BED2" w14:textId="2C8B8001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3243</w:t>
            </w:r>
          </w:p>
        </w:tc>
      </w:tr>
      <w:tr w:rsidR="00C27AB3" w:rsidRPr="00ED5789" w14:paraId="2AA28C4B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0F404EFE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出厂日期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312319D3" w14:textId="7EBA5EA2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2020.02.21</w:t>
            </w:r>
          </w:p>
        </w:tc>
      </w:tr>
      <w:tr w:rsidR="00C27AB3" w:rsidRPr="00ED5789" w14:paraId="7BF96BD0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38ECEE84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保养日期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74870C8D" w14:textId="4ECD5680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234234</w:t>
            </w:r>
          </w:p>
        </w:tc>
      </w:tr>
      <w:tr w:rsidR="00C27AB3" w:rsidRPr="00ED5789" w14:paraId="21D616F4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2AAA0EAA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设备责任人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9014C39" w14:textId="367C4AD6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张三</w:t>
            </w:r>
          </w:p>
        </w:tc>
      </w:tr>
      <w:tr w:rsidR="00C27AB3" w:rsidRPr="00ED5789" w14:paraId="0D4E4AF7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2D3B45DD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实验人员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5F4041A" w14:textId="51265F77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李四</w:t>
            </w:r>
          </w:p>
        </w:tc>
      </w:tr>
      <w:tr w:rsidR="00C27AB3" w:rsidRPr="00ED5789" w14:paraId="74234419" w14:textId="77777777" w:rsidTr="00ED5789">
        <w:trPr>
          <w:trHeight w:val="390"/>
        </w:trPr>
        <w:tc>
          <w:tcPr>
            <w:tcW w:w="1731" w:type="dxa"/>
            <w:shd w:val="clear" w:color="auto" w:fill="auto"/>
            <w:vAlign w:val="center"/>
          </w:tcPr>
          <w:p w14:paraId="0F9EA054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单位名称</w:t>
            </w:r>
          </w:p>
        </w:tc>
        <w:tc>
          <w:tcPr>
            <w:tcW w:w="5748" w:type="dxa"/>
            <w:shd w:val="clear" w:color="auto" w:fill="auto"/>
            <w:vAlign w:val="center"/>
          </w:tcPr>
          <w:p w14:paraId="53796BA4" w14:textId="482936DD" w:rsidR="00C27AB3" w:rsidRPr="00ED5789" w:rsidRDefault="0027602A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某公司</w:t>
            </w:r>
          </w:p>
        </w:tc>
      </w:tr>
    </w:tbl>
    <w:p w14:paraId="07F864E7" w14:textId="77777777" w:rsidR="00C27AB3" w:rsidRPr="00CF797B" w:rsidRDefault="00C27AB3" w:rsidP="008F1B3C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5F43A218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40AE6B0E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E4DC6FB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08D795A8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5194F4EB" w14:textId="77777777" w:rsidR="00C43900" w:rsidRPr="00C27AB3" w:rsidRDefault="00C43900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C27AB3">
        <w:rPr>
          <w:rFonts w:ascii="宋体" w:hAnsi="宋体" w:hint="eastAsia"/>
          <w:b/>
          <w:szCs w:val="21"/>
        </w:rPr>
        <w:t>【</w:t>
      </w:r>
      <w:r w:rsidR="00B87104" w:rsidRPr="00C27AB3">
        <w:rPr>
          <w:rFonts w:ascii="宋体" w:hAnsi="宋体" w:hint="eastAsia"/>
          <w:b/>
          <w:szCs w:val="21"/>
        </w:rPr>
        <w:t>2</w:t>
      </w:r>
      <w:r w:rsidRPr="00C27AB3">
        <w:rPr>
          <w:rFonts w:ascii="宋体" w:hAnsi="宋体" w:hint="eastAsia"/>
          <w:b/>
          <w:szCs w:val="21"/>
        </w:rPr>
        <w:t>】</w:t>
      </w:r>
      <w:r w:rsidR="00C27AB3" w:rsidRPr="00C27AB3">
        <w:rPr>
          <w:rFonts w:ascii="宋体" w:hAnsi="宋体" w:hint="eastAsia"/>
          <w:b/>
          <w:szCs w:val="21"/>
        </w:rPr>
        <w:t>实验材料信息</w:t>
      </w:r>
    </w:p>
    <w:tbl>
      <w:tblPr>
        <w:tblpPr w:leftFromText="180" w:rightFromText="180" w:vertAnchor="text" w:horzAnchor="margin" w:tblpXSpec="center" w:tblpY="2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7"/>
        <w:gridCol w:w="3366"/>
        <w:gridCol w:w="1268"/>
        <w:gridCol w:w="3681"/>
      </w:tblGrid>
      <w:tr w:rsidR="00C27AB3" w:rsidRPr="00ED5789" w14:paraId="56A9EA13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5A84BFA0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压裂液类型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31B83850" w14:textId="702AA5EE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水f23432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03553114" w14:textId="77777777" w:rsidR="00C27AB3" w:rsidRPr="00ED5789" w:rsidRDefault="00C27AB3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ED5789">
              <w:rPr>
                <w:rFonts w:ascii="宋体" w:hAnsi="宋体" w:hint="eastAsia"/>
                <w:szCs w:val="21"/>
              </w:rPr>
              <w:t>支撑剂类型：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764881D6" w14:textId="409424E1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石头</w:t>
            </w:r>
          </w:p>
        </w:tc>
      </w:tr>
      <w:tr w:rsidR="00C27AB3" w:rsidRPr="00ED5789" w14:paraId="563003C6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4F85CB12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压裂液粘度（</w:t>
            </w:r>
            <w:proofErr w:type="spellStart"/>
            <w:r w:rsidRPr="00ED5789">
              <w:rPr>
                <w:rFonts w:ascii="宋体" w:hAnsi="宋体" w:hint="eastAsia"/>
                <w:color w:val="000000"/>
                <w:szCs w:val="21"/>
              </w:rPr>
              <w:t>mPa.s</w:t>
            </w:r>
            <w:proofErr w:type="spellEnd"/>
            <w:r w:rsidRPr="00ED5789">
              <w:rPr>
                <w:rFonts w:ascii="宋体" w:hAnsi="宋体" w:hint="eastAsia"/>
                <w:color w:val="000000"/>
                <w:szCs w:val="21"/>
              </w:rPr>
              <w:t>）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ACC4828" w14:textId="0E57AB93" w:rsidR="00C27AB3" w:rsidRPr="00ED5789" w:rsidRDefault="006B658F" w:rsidP="008B3407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33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69F8FF78" w14:textId="77777777" w:rsidR="00C27AB3" w:rsidRPr="00ED5789" w:rsidRDefault="00C27AB3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 w:rsidRPr="00ED5789">
              <w:rPr>
                <w:rFonts w:ascii="宋体" w:hAnsi="宋体" w:hint="eastAsia"/>
                <w:szCs w:val="21"/>
              </w:rPr>
              <w:t>支撑剂密度(kg/m</w:t>
            </w:r>
            <w:r w:rsidRPr="00325383">
              <w:rPr>
                <w:rFonts w:ascii="宋体" w:hAnsi="宋体"/>
                <w:szCs w:val="21"/>
                <w:vertAlign w:val="superscript"/>
              </w:rPr>
              <w:t>3</w:t>
            </w:r>
            <w:r w:rsidRPr="00ED5789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106D8FBD" w14:textId="545DE617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33</w:t>
            </w:r>
          </w:p>
        </w:tc>
      </w:tr>
      <w:tr w:rsidR="00C27AB3" w:rsidRPr="00ED5789" w14:paraId="443E6B1F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0B0DB307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压裂液密度(kg/m</w:t>
            </w:r>
            <w:r w:rsidRPr="00325383">
              <w:rPr>
                <w:rFonts w:ascii="宋体" w:hAnsi="宋体"/>
                <w:color w:val="000000"/>
                <w:szCs w:val="21"/>
                <w:vertAlign w:val="superscript"/>
              </w:rPr>
              <w:t>3</w:t>
            </w:r>
            <w:r w:rsidRPr="00ED5789">
              <w:rPr>
                <w:rFonts w:ascii="宋体" w:hAnsi="宋体" w:hint="eastAsia"/>
                <w:color w:val="000000"/>
                <w:szCs w:val="21"/>
              </w:rPr>
              <w:t>)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2799BCD5" w14:textId="3150E955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22</w:t>
            </w:r>
          </w:p>
        </w:tc>
        <w:tc>
          <w:tcPr>
            <w:tcW w:w="1545" w:type="dxa"/>
            <w:shd w:val="clear" w:color="auto" w:fill="auto"/>
          </w:tcPr>
          <w:p w14:paraId="4FEDEE13" w14:textId="77777777" w:rsidR="00C27AB3" w:rsidRDefault="00C27AB3">
            <w:r w:rsidRPr="0075180F">
              <w:rPr>
                <w:rFonts w:hint="eastAsia"/>
              </w:rPr>
              <w:t>支撑剂粒径</w:t>
            </w:r>
            <w:r w:rsidRPr="0075180F">
              <w:rPr>
                <w:rFonts w:hint="eastAsia"/>
              </w:rPr>
              <w:t>(mm)</w:t>
            </w:r>
          </w:p>
        </w:tc>
        <w:tc>
          <w:tcPr>
            <w:tcW w:w="2341" w:type="dxa"/>
            <w:shd w:val="clear" w:color="auto" w:fill="auto"/>
            <w:vAlign w:val="center"/>
          </w:tcPr>
          <w:p w14:paraId="75D33FAB" w14:textId="081427B7" w:rsidR="00C27AB3" w:rsidRPr="00ED5789" w:rsidRDefault="006B658F" w:rsidP="00ED5789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22</w:t>
            </w:r>
          </w:p>
        </w:tc>
      </w:tr>
      <w:tr w:rsidR="00C27AB3" w:rsidRPr="00ED5789" w14:paraId="7A1E72B9" w14:textId="77777777" w:rsidTr="00ED5789">
        <w:trPr>
          <w:trHeight w:val="390"/>
        </w:trPr>
        <w:tc>
          <w:tcPr>
            <w:tcW w:w="2014" w:type="dxa"/>
            <w:shd w:val="clear" w:color="auto" w:fill="auto"/>
            <w:vAlign w:val="center"/>
          </w:tcPr>
          <w:p w14:paraId="29A06299" w14:textId="77777777" w:rsidR="00C27AB3" w:rsidRPr="00ED5789" w:rsidRDefault="00C27AB3" w:rsidP="00ED5789">
            <w:pPr>
              <w:snapToGrid w:val="0"/>
              <w:rPr>
                <w:rFonts w:ascii="宋体" w:hAnsi="宋体"/>
                <w:color w:val="000000"/>
                <w:szCs w:val="21"/>
              </w:rPr>
            </w:pPr>
            <w:r w:rsidRPr="00ED5789">
              <w:rPr>
                <w:rFonts w:ascii="宋体" w:hAnsi="宋体" w:hint="eastAsia"/>
                <w:color w:val="000000"/>
                <w:szCs w:val="21"/>
              </w:rPr>
              <w:t>报告存放位置</w:t>
            </w:r>
          </w:p>
        </w:tc>
        <w:tc>
          <w:tcPr>
            <w:tcW w:w="5641" w:type="dxa"/>
            <w:gridSpan w:val="3"/>
            <w:shd w:val="clear" w:color="auto" w:fill="auto"/>
            <w:vAlign w:val="center"/>
          </w:tcPr>
          <w:p w14:paraId="08F3555C" w14:textId="4CAD8108" w:rsidR="00C27AB3" w:rsidRPr="00ED5789" w:rsidRDefault="006B658F" w:rsidP="008B3407">
            <w:pPr>
              <w:snapToGri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D:\</w:t>
            </w:r>
          </w:p>
        </w:tc>
      </w:tr>
    </w:tbl>
    <w:p w14:paraId="7D242E45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0101210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3391D98A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D5341FF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7E17BCAF" w14:textId="124661C2" w:rsidR="00F713A6" w:rsidRDefault="009132E2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C27AB3">
        <w:rPr>
          <w:rFonts w:ascii="宋体" w:hAnsi="宋体" w:hint="eastAsia"/>
          <w:b/>
          <w:szCs w:val="21"/>
        </w:rPr>
        <w:t>【</w:t>
      </w:r>
      <w:r>
        <w:rPr>
          <w:rFonts w:ascii="宋体" w:hAnsi="宋体" w:hint="eastAsia"/>
          <w:b/>
          <w:szCs w:val="21"/>
        </w:rPr>
        <w:t>3</w:t>
      </w:r>
      <w:r w:rsidR="00F713A6" w:rsidRPr="00C27AB3">
        <w:rPr>
          <w:rFonts w:ascii="宋体" w:hAnsi="宋体" w:hint="eastAsia"/>
          <w:b/>
          <w:szCs w:val="21"/>
        </w:rPr>
        <w:t>】</w:t>
      </w:r>
      <w:r w:rsidR="003A62E9">
        <w:rPr>
          <w:rFonts w:ascii="宋体" w:hAnsi="宋体" w:hint="eastAsia"/>
          <w:b/>
          <w:szCs w:val="21"/>
        </w:rPr>
        <w:t>测试数据</w:t>
      </w:r>
    </w:p>
    <w:p w14:paraId="7F8CD846" w14:textId="008C8255" w:rsidR="00C20CDE" w:rsidRDefault="00C20CDE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2970B4EC" w14:textId="72ED2A7E" w:rsidR="00C20CDE" w:rsidRDefault="00C20CDE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0F84294D" w14:textId="59D1A5A5" w:rsidR="00C20CDE" w:rsidRDefault="00C20CDE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5ACC80CF" w14:textId="07CF594B" w:rsidR="00C20CDE" w:rsidRDefault="00C20CDE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38A151A3" w14:textId="43D404C2" w:rsidR="00C20CDE" w:rsidRDefault="00C20CDE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37C76D0E" w14:textId="121BB772" w:rsidR="00C20CDE" w:rsidRDefault="00C20CDE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4C595E7D" w14:textId="6E3D4381" w:rsidR="00C20CDE" w:rsidRDefault="00C20CDE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3F53A09A" w14:textId="77777777" w:rsidR="00C20CDE" w:rsidRPr="00C27AB3" w:rsidRDefault="00C20CDE" w:rsidP="00F713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6"/>
        <w:gridCol w:w="139"/>
        <w:gridCol w:w="627"/>
        <w:gridCol w:w="279"/>
        <w:gridCol w:w="487"/>
        <w:gridCol w:w="418"/>
        <w:gridCol w:w="349"/>
        <w:gridCol w:w="557"/>
        <w:gridCol w:w="209"/>
        <w:gridCol w:w="697"/>
        <w:gridCol w:w="69"/>
        <w:gridCol w:w="767"/>
        <w:gridCol w:w="69"/>
        <w:gridCol w:w="697"/>
        <w:gridCol w:w="209"/>
        <w:gridCol w:w="557"/>
        <w:gridCol w:w="349"/>
        <w:gridCol w:w="418"/>
        <w:gridCol w:w="487"/>
        <w:gridCol w:w="279"/>
        <w:gridCol w:w="627"/>
        <w:gridCol w:w="139"/>
        <w:gridCol w:w="767"/>
      </w:tblGrid>
      <w:tr w:rsidR="003A62E9" w:rsidRPr="00AB2DFE" w14:paraId="51E8DF91" w14:textId="0B40C6B0" w:rsidTr="003A62E9">
        <w:trPr>
          <w:trHeight w:val="567"/>
        </w:trPr>
        <w:tc>
          <w:tcPr>
            <w:tcW w:w="766" w:type="dxa"/>
            <w:shd w:val="clear" w:color="auto" w:fill="auto"/>
            <w:vAlign w:val="center"/>
          </w:tcPr>
          <w:p w14:paraId="13608B49" w14:textId="6A263584" w:rsidR="00470AD1" w:rsidRPr="00470AD1" w:rsidRDefault="00470AD1" w:rsidP="00470AD1"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支撑剂密度</w:t>
            </w:r>
          </w:p>
        </w:tc>
        <w:tc>
          <w:tcPr>
            <w:tcW w:w="766" w:type="dxa"/>
            <w:gridSpan w:val="2"/>
            <w:shd w:val="clear" w:color="auto" w:fill="auto"/>
            <w:vAlign w:val="center"/>
          </w:tcPr>
          <w:p w14:paraId="2B21B760" w14:textId="298F95FA" w:rsidR="00470AD1" w:rsidRPr="00470AD1" w:rsidRDefault="00470AD1" w:rsidP="00470AD1"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压裂液密度</w:t>
            </w:r>
          </w:p>
        </w:tc>
        <w:tc>
          <w:tcPr>
            <w:tcW w:w="766" w:type="dxa"/>
            <w:gridSpan w:val="2"/>
            <w:shd w:val="clear" w:color="auto" w:fill="auto"/>
            <w:vAlign w:val="center"/>
          </w:tcPr>
          <w:p w14:paraId="45ABE5A4" w14:textId="6DF86CDB" w:rsidR="00470AD1" w:rsidRPr="00470AD1" w:rsidRDefault="00470AD1" w:rsidP="00470AD1"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支撑剂直径</w:t>
            </w:r>
          </w:p>
        </w:tc>
        <w:tc>
          <w:tcPr>
            <w:tcW w:w="767" w:type="dxa"/>
            <w:gridSpan w:val="2"/>
            <w:shd w:val="clear" w:color="auto" w:fill="auto"/>
            <w:vAlign w:val="center"/>
          </w:tcPr>
          <w:p w14:paraId="7C95046B" w14:textId="0FF51056" w:rsidR="00470AD1" w:rsidRPr="00470AD1" w:rsidRDefault="00470AD1" w:rsidP="00470AD1"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压裂液粘度</w:t>
            </w:r>
          </w:p>
        </w:tc>
        <w:tc>
          <w:tcPr>
            <w:tcW w:w="766" w:type="dxa"/>
            <w:gridSpan w:val="2"/>
            <w:shd w:val="clear" w:color="auto" w:fill="auto"/>
            <w:vAlign w:val="center"/>
          </w:tcPr>
          <w:p w14:paraId="161C85AF" w14:textId="7083EDAF" w:rsidR="00470AD1" w:rsidRPr="00470AD1" w:rsidRDefault="00470AD1" w:rsidP="00470AD1"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砂比</w:t>
            </w:r>
          </w:p>
        </w:tc>
        <w:tc>
          <w:tcPr>
            <w:tcW w:w="766" w:type="dxa"/>
            <w:gridSpan w:val="2"/>
            <w:shd w:val="clear" w:color="auto" w:fill="auto"/>
            <w:vAlign w:val="center"/>
          </w:tcPr>
          <w:p w14:paraId="683DA4A1" w14:textId="52FDE996" w:rsidR="00470AD1" w:rsidRPr="00470AD1" w:rsidRDefault="00470AD1" w:rsidP="00470AD1"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裂缝宽度</w:t>
            </w:r>
          </w:p>
        </w:tc>
        <w:tc>
          <w:tcPr>
            <w:tcW w:w="767" w:type="dxa"/>
            <w:shd w:val="clear" w:color="auto" w:fill="auto"/>
            <w:vAlign w:val="center"/>
          </w:tcPr>
          <w:p w14:paraId="2EB01510" w14:textId="6B44AFAF" w:rsidR="00470AD1" w:rsidRPr="00470AD1" w:rsidRDefault="00470AD1" w:rsidP="00470AD1">
            <w:pPr>
              <w:widowControl/>
              <w:jc w:val="center"/>
              <w:rPr>
                <w:b/>
                <w:bCs/>
                <w:kern w:val="0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排量</w:t>
            </w:r>
          </w:p>
        </w:tc>
        <w:tc>
          <w:tcPr>
            <w:tcW w:w="766" w:type="dxa"/>
            <w:gridSpan w:val="2"/>
          </w:tcPr>
          <w:p w14:paraId="6F888DDD" w14:textId="6F9BC104" w:rsidR="00470AD1" w:rsidRPr="00470AD1" w:rsidRDefault="00470AD1" w:rsidP="00470AD1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裂缝高度</w:t>
            </w:r>
          </w:p>
        </w:tc>
        <w:tc>
          <w:tcPr>
            <w:tcW w:w="766" w:type="dxa"/>
            <w:gridSpan w:val="2"/>
          </w:tcPr>
          <w:p w14:paraId="0DE381DB" w14:textId="5B23FD16" w:rsidR="00470AD1" w:rsidRPr="00470AD1" w:rsidRDefault="00470AD1" w:rsidP="00470AD1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砂堤孔隙度</w:t>
            </w:r>
          </w:p>
        </w:tc>
        <w:tc>
          <w:tcPr>
            <w:tcW w:w="767" w:type="dxa"/>
            <w:gridSpan w:val="2"/>
            <w:shd w:val="clear" w:color="auto" w:fill="auto"/>
            <w:vAlign w:val="center"/>
          </w:tcPr>
          <w:p w14:paraId="04CE43B9" w14:textId="66A8FB14" w:rsidR="00470AD1" w:rsidRPr="00470AD1" w:rsidRDefault="00470AD1" w:rsidP="00470AD1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垂直移动速度</w:t>
            </w:r>
          </w:p>
        </w:tc>
        <w:tc>
          <w:tcPr>
            <w:tcW w:w="766" w:type="dxa"/>
            <w:gridSpan w:val="2"/>
            <w:shd w:val="clear" w:color="auto" w:fill="auto"/>
            <w:vAlign w:val="center"/>
          </w:tcPr>
          <w:p w14:paraId="05D18506" w14:textId="4110396F" w:rsidR="00470AD1" w:rsidRPr="00470AD1" w:rsidRDefault="00470AD1" w:rsidP="00470AD1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水平运移速度</w:t>
            </w:r>
          </w:p>
        </w:tc>
        <w:tc>
          <w:tcPr>
            <w:tcW w:w="766" w:type="dxa"/>
            <w:gridSpan w:val="2"/>
          </w:tcPr>
          <w:p w14:paraId="6706E1ED" w14:textId="77777777" w:rsidR="00470AD1" w:rsidRPr="00470AD1" w:rsidRDefault="00470AD1" w:rsidP="00470AD1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平衡流速</w:t>
            </w:r>
          </w:p>
          <w:p w14:paraId="5DD56919" w14:textId="77777777" w:rsidR="00470AD1" w:rsidRDefault="00470AD1" w:rsidP="00470AD1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67" w:type="dxa"/>
          </w:tcPr>
          <w:p w14:paraId="009F10D7" w14:textId="77777777" w:rsidR="00470AD1" w:rsidRPr="00470AD1" w:rsidRDefault="00470AD1" w:rsidP="00470AD1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平衡高度</w:t>
            </w:r>
          </w:p>
          <w:p w14:paraId="4F12FA85" w14:textId="2562E419" w:rsidR="00470AD1" w:rsidRDefault="00470AD1" w:rsidP="00470AD1">
            <w:pPr>
              <w:widowControl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3A62E9" w:rsidRPr="00AB2DFE" w14:paraId="07E2C8FD" w14:textId="2D984004" w:rsidTr="003A62E9">
        <w:tc>
          <w:tcPr>
            <w:tcW w:w="766" w:type="dxa"/>
            <w:shd w:val="clear" w:color="auto" w:fill="auto"/>
          </w:tcPr>
          <w:p w14:paraId="1F3B4737" w14:textId="32610B7E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234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027C72C" w14:textId="5002BB5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234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5110B3AE" w14:textId="13DAA96B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234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08CA0C1B" w14:textId="46A21E0D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234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A3F1EE1" w14:textId="5467AAB1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234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72908AFB" w14:textId="280C3D91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234</w:t>
            </w:r>
          </w:p>
        </w:tc>
        <w:tc>
          <w:tcPr>
            <w:tcW w:w="767" w:type="dxa"/>
            <w:shd w:val="clear" w:color="auto" w:fill="auto"/>
          </w:tcPr>
          <w:p w14:paraId="2E30B8F2" w14:textId="78A2A16A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324</w:t>
            </w:r>
          </w:p>
        </w:tc>
        <w:tc>
          <w:tcPr>
            <w:tcW w:w="766" w:type="dxa"/>
            <w:gridSpan w:val="2"/>
          </w:tcPr>
          <w:p w14:paraId="71D91621" w14:textId="4C8D88EE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324</w:t>
            </w:r>
          </w:p>
        </w:tc>
        <w:tc>
          <w:tcPr>
            <w:tcW w:w="766" w:type="dxa"/>
            <w:gridSpan w:val="2"/>
          </w:tcPr>
          <w:p w14:paraId="2A4E0881" w14:textId="20A71B72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234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1E33D5D6" w14:textId="12175320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1671.19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59F35E1" w14:textId="23DCB098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21.30</w:t>
            </w:r>
          </w:p>
        </w:tc>
        <w:tc>
          <w:tcPr>
            <w:tcW w:w="766" w:type="dxa"/>
            <w:gridSpan w:val="2"/>
          </w:tcPr>
          <w:p w14:paraId="7BDA479F" w14:textId="1EDDC036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22793.93</w:t>
            </w:r>
          </w:p>
        </w:tc>
        <w:tc>
          <w:tcPr>
            <w:tcW w:w="767" w:type="dxa"/>
          </w:tcPr>
          <w:p w14:paraId="44DCB64A" w14:textId="43B0E395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1.00</w:t>
            </w:r>
          </w:p>
        </w:tc>
      </w:tr>
      <w:tr w:rsidR="003A62E9" w:rsidRPr="00AB2DFE" w14:paraId="07E2C8FD" w14:textId="2D984004" w:rsidTr="003A62E9">
        <w:tc>
          <w:tcPr>
            <w:tcW w:w="766" w:type="dxa"/>
            <w:shd w:val="clear" w:color="auto" w:fill="auto"/>
          </w:tcPr>
          <w:p w14:paraId="1F3B4737" w14:textId="32610B7E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1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027C72C" w14:textId="5002BB5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33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5110B3AE" w14:textId="13DAA96B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08CA0C1B" w14:textId="46A21E0D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11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A3F1EE1" w14:textId="5467AAB1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72908AFB" w14:textId="280C3D91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45</w:t>
            </w:r>
          </w:p>
        </w:tc>
        <w:tc>
          <w:tcPr>
            <w:tcW w:w="767" w:type="dxa"/>
            <w:shd w:val="clear" w:color="auto" w:fill="auto"/>
          </w:tcPr>
          <w:p w14:paraId="2E30B8F2" w14:textId="78A2A16A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71D91621" w14:textId="4C8D88EE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33</w:t>
            </w:r>
          </w:p>
        </w:tc>
        <w:tc>
          <w:tcPr>
            <w:tcW w:w="766" w:type="dxa"/>
            <w:gridSpan w:val="2"/>
          </w:tcPr>
          <w:p w14:paraId="2A4E0881" w14:textId="20A71B72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44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1E33D5D6" w14:textId="12175320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1671.19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59F35E1" w14:textId="23DCB098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21.30</w:t>
            </w:r>
          </w:p>
        </w:tc>
        <w:tc>
          <w:tcPr>
            <w:tcW w:w="766" w:type="dxa"/>
            <w:gridSpan w:val="2"/>
          </w:tcPr>
          <w:p w14:paraId="7BDA479F" w14:textId="1EDDC036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22793.93</w:t>
            </w:r>
          </w:p>
        </w:tc>
        <w:tc>
          <w:tcPr>
            <w:tcW w:w="767" w:type="dxa"/>
          </w:tcPr>
          <w:p w14:paraId="44DCB64A" w14:textId="43B0E395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1.00</w:t>
            </w:r>
          </w:p>
        </w:tc>
      </w:tr>
      <w:tr w:rsidR="003A62E9" w:rsidRPr="00AB2DFE" w14:paraId="07E2C8FD" w14:textId="2D984004" w:rsidTr="003A62E9">
        <w:tc>
          <w:tcPr>
            <w:tcW w:w="766" w:type="dxa"/>
            <w:shd w:val="clear" w:color="auto" w:fill="auto"/>
          </w:tcPr>
          <w:p w14:paraId="1F3B4737" w14:textId="32610B7E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36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027C72C" w14:textId="5002BB5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4436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5110B3AE" w14:textId="13DAA96B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433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08CA0C1B" w14:textId="46A21E0D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A3F1EE1" w14:textId="5467AAB1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72908AFB" w14:textId="280C3D91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7" w:type="dxa"/>
            <w:shd w:val="clear" w:color="auto" w:fill="auto"/>
          </w:tcPr>
          <w:p w14:paraId="2E30B8F2" w14:textId="78A2A16A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71D91621" w14:textId="4C8D88EE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2A4E0881" w14:textId="20A71B72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1E33D5D6" w14:textId="12175320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1671.19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59F35E1" w14:textId="23DCB098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21.30</w:t>
            </w:r>
          </w:p>
        </w:tc>
        <w:tc>
          <w:tcPr>
            <w:tcW w:w="766" w:type="dxa"/>
            <w:gridSpan w:val="2"/>
          </w:tcPr>
          <w:p w14:paraId="7BDA479F" w14:textId="1EDDC036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22793.93</w:t>
            </w:r>
          </w:p>
        </w:tc>
        <w:tc>
          <w:tcPr>
            <w:tcW w:w="767" w:type="dxa"/>
          </w:tcPr>
          <w:p w14:paraId="44DCB64A" w14:textId="43B0E395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1.00</w:t>
            </w:r>
          </w:p>
        </w:tc>
      </w:tr>
      <w:tr w:rsidR="003A62E9" w:rsidRPr="00AB2DFE" w14:paraId="07E2C8FD" w14:textId="2D984004" w:rsidTr="003A62E9">
        <w:tc>
          <w:tcPr>
            <w:tcW w:w="766" w:type="dxa"/>
            <w:shd w:val="clear" w:color="auto" w:fill="auto"/>
          </w:tcPr>
          <w:p w14:paraId="1F3B4737" w14:textId="32610B7E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33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027C72C" w14:textId="5002BB5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4433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5110B3AE" w14:textId="13DAA96B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433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08CA0C1B" w14:textId="46A21E0D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23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A3F1EE1" w14:textId="5467AAB1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3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72908AFB" w14:textId="280C3D91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3</w:t>
            </w:r>
          </w:p>
        </w:tc>
        <w:tc>
          <w:tcPr>
            <w:tcW w:w="767" w:type="dxa"/>
            <w:shd w:val="clear" w:color="auto" w:fill="auto"/>
          </w:tcPr>
          <w:p w14:paraId="2E30B8F2" w14:textId="78A2A16A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3</w:t>
            </w:r>
          </w:p>
        </w:tc>
        <w:tc>
          <w:tcPr>
            <w:tcW w:w="766" w:type="dxa"/>
            <w:gridSpan w:val="2"/>
          </w:tcPr>
          <w:p w14:paraId="71D91621" w14:textId="4C8D88EE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3</w:t>
            </w:r>
          </w:p>
        </w:tc>
        <w:tc>
          <w:tcPr>
            <w:tcW w:w="766" w:type="dxa"/>
            <w:gridSpan w:val="2"/>
          </w:tcPr>
          <w:p w14:paraId="2A4E0881" w14:textId="20A71B72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3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1E33D5D6" w14:textId="12175320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1671.19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59F35E1" w14:textId="23DCB098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21.30</w:t>
            </w:r>
          </w:p>
        </w:tc>
        <w:tc>
          <w:tcPr>
            <w:tcW w:w="766" w:type="dxa"/>
            <w:gridSpan w:val="2"/>
          </w:tcPr>
          <w:p w14:paraId="7BDA479F" w14:textId="1EDDC036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22793.93</w:t>
            </w:r>
          </w:p>
        </w:tc>
        <w:tc>
          <w:tcPr>
            <w:tcW w:w="767" w:type="dxa"/>
          </w:tcPr>
          <w:p w14:paraId="44DCB64A" w14:textId="43B0E395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1.00</w:t>
            </w:r>
          </w:p>
        </w:tc>
      </w:tr>
      <w:tr w:rsidR="003A62E9" w:rsidRPr="00AB2DFE" w14:paraId="07E2C8FD" w14:textId="2D984004" w:rsidTr="003A62E9">
        <w:tc>
          <w:tcPr>
            <w:tcW w:w="766" w:type="dxa"/>
            <w:shd w:val="clear" w:color="auto" w:fill="auto"/>
          </w:tcPr>
          <w:p w14:paraId="1F3B4737" w14:textId="32610B7E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34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027C72C" w14:textId="5002BB5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4434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5110B3AE" w14:textId="13DAA96B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433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08CA0C1B" w14:textId="46A21E0D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433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A3F1EE1" w14:textId="5467AAB1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433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72908AFB" w14:textId="280C3D91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433</w:t>
            </w:r>
          </w:p>
        </w:tc>
        <w:tc>
          <w:tcPr>
            <w:tcW w:w="767" w:type="dxa"/>
            <w:shd w:val="clear" w:color="auto" w:fill="auto"/>
          </w:tcPr>
          <w:p w14:paraId="2E30B8F2" w14:textId="78A2A16A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433</w:t>
            </w:r>
          </w:p>
        </w:tc>
        <w:tc>
          <w:tcPr>
            <w:tcW w:w="766" w:type="dxa"/>
            <w:gridSpan w:val="2"/>
          </w:tcPr>
          <w:p w14:paraId="71D91621" w14:textId="4C8D88EE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433</w:t>
            </w:r>
          </w:p>
        </w:tc>
        <w:tc>
          <w:tcPr>
            <w:tcW w:w="766" w:type="dxa"/>
            <w:gridSpan w:val="2"/>
          </w:tcPr>
          <w:p w14:paraId="2A4E0881" w14:textId="20A71B72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433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1E33D5D6" w14:textId="12175320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1671.19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59F35E1" w14:textId="23DCB098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21.30</w:t>
            </w:r>
          </w:p>
        </w:tc>
        <w:tc>
          <w:tcPr>
            <w:tcW w:w="766" w:type="dxa"/>
            <w:gridSpan w:val="2"/>
          </w:tcPr>
          <w:p w14:paraId="7BDA479F" w14:textId="1EDDC036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22793.93</w:t>
            </w:r>
          </w:p>
        </w:tc>
        <w:tc>
          <w:tcPr>
            <w:tcW w:w="767" w:type="dxa"/>
          </w:tcPr>
          <w:p w14:paraId="44DCB64A" w14:textId="43B0E395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1.00</w:t>
            </w:r>
          </w:p>
        </w:tc>
      </w:tr>
      <w:tr w:rsidR="003A62E9" w:rsidRPr="00AB2DFE" w14:paraId="07E2C8FD" w14:textId="2D984004" w:rsidTr="003A62E9">
        <w:tc>
          <w:tcPr>
            <w:tcW w:w="766" w:type="dxa"/>
            <w:shd w:val="clear" w:color="auto" w:fill="auto"/>
          </w:tcPr>
          <w:p w14:paraId="1F3B4737" w14:textId="32610B7E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35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027C72C" w14:textId="5002BB5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4435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5110B3AE" w14:textId="13DAA96B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433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08CA0C1B" w14:textId="46A21E0D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A3F1EE1" w14:textId="5467AAB1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3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72908AFB" w14:textId="280C3D91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3</w:t>
            </w:r>
          </w:p>
        </w:tc>
        <w:tc>
          <w:tcPr>
            <w:tcW w:w="767" w:type="dxa"/>
            <w:shd w:val="clear" w:color="auto" w:fill="auto"/>
          </w:tcPr>
          <w:p w14:paraId="2E30B8F2" w14:textId="78A2A16A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3</w:t>
            </w:r>
          </w:p>
        </w:tc>
        <w:tc>
          <w:tcPr>
            <w:tcW w:w="766" w:type="dxa"/>
            <w:gridSpan w:val="2"/>
          </w:tcPr>
          <w:p w14:paraId="71D91621" w14:textId="4C8D88EE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3</w:t>
            </w:r>
          </w:p>
        </w:tc>
        <w:tc>
          <w:tcPr>
            <w:tcW w:w="766" w:type="dxa"/>
            <w:gridSpan w:val="2"/>
          </w:tcPr>
          <w:p w14:paraId="2A4E0881" w14:textId="20A71B72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3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1E33D5D6" w14:textId="12175320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1671.19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59F35E1" w14:textId="23DCB098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21.30</w:t>
            </w:r>
          </w:p>
        </w:tc>
        <w:tc>
          <w:tcPr>
            <w:tcW w:w="766" w:type="dxa"/>
            <w:gridSpan w:val="2"/>
          </w:tcPr>
          <w:p w14:paraId="7BDA479F" w14:textId="1EDDC036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22793.93</w:t>
            </w:r>
          </w:p>
        </w:tc>
        <w:tc>
          <w:tcPr>
            <w:tcW w:w="767" w:type="dxa"/>
          </w:tcPr>
          <w:p w14:paraId="44DCB64A" w14:textId="43B0E395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1.00</w:t>
            </w:r>
          </w:p>
        </w:tc>
      </w:tr>
      <w:tr w:rsidR="003A62E9" w:rsidRPr="00AB2DFE" w14:paraId="07E2C8FD" w14:textId="2D984004" w:rsidTr="003A62E9">
        <w:tc>
          <w:tcPr>
            <w:tcW w:w="766" w:type="dxa"/>
            <w:shd w:val="clear" w:color="auto" w:fill="auto"/>
          </w:tcPr>
          <w:p w14:paraId="1F3B4737" w14:textId="32610B7E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44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027C72C" w14:textId="5002BB5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4444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5110B3AE" w14:textId="13DAA96B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433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08CA0C1B" w14:textId="46A21E0D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A3F1EE1" w14:textId="5467AAB1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72908AFB" w14:textId="280C3D91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7" w:type="dxa"/>
            <w:shd w:val="clear" w:color="auto" w:fill="auto"/>
          </w:tcPr>
          <w:p w14:paraId="2E30B8F2" w14:textId="78A2A16A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71D91621" w14:textId="4C8D88EE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2A4E0881" w14:textId="20A71B72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1E33D5D6" w14:textId="12175320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1671.19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59F35E1" w14:textId="23DCB098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21.30</w:t>
            </w:r>
          </w:p>
        </w:tc>
        <w:tc>
          <w:tcPr>
            <w:tcW w:w="766" w:type="dxa"/>
            <w:gridSpan w:val="2"/>
          </w:tcPr>
          <w:p w14:paraId="7BDA479F" w14:textId="1EDDC036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22793.93</w:t>
            </w:r>
          </w:p>
        </w:tc>
        <w:tc>
          <w:tcPr>
            <w:tcW w:w="767" w:type="dxa"/>
          </w:tcPr>
          <w:p w14:paraId="44DCB64A" w14:textId="43B0E395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1.00</w:t>
            </w:r>
          </w:p>
        </w:tc>
      </w:tr>
      <w:tr w:rsidR="003A62E9" w:rsidRPr="00AB2DFE" w14:paraId="07E2C8FD" w14:textId="2D984004" w:rsidTr="003A62E9">
        <w:tc>
          <w:tcPr>
            <w:tcW w:w="766" w:type="dxa"/>
            <w:shd w:val="clear" w:color="auto" w:fill="auto"/>
          </w:tcPr>
          <w:p w14:paraId="1F3B4737" w14:textId="32610B7E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39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027C72C" w14:textId="5002BB5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4439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5110B3AE" w14:textId="13DAA96B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433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08CA0C1B" w14:textId="46A21E0D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A3F1EE1" w14:textId="5467AAB1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72908AFB" w14:textId="280C3D91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7" w:type="dxa"/>
            <w:shd w:val="clear" w:color="auto" w:fill="auto"/>
          </w:tcPr>
          <w:p w14:paraId="2E30B8F2" w14:textId="78A2A16A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71D91621" w14:textId="4C8D88EE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2A4E0881" w14:textId="20A71B72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1E33D5D6" w14:textId="12175320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1671.19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59F35E1" w14:textId="23DCB098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21.30</w:t>
            </w:r>
          </w:p>
        </w:tc>
        <w:tc>
          <w:tcPr>
            <w:tcW w:w="766" w:type="dxa"/>
            <w:gridSpan w:val="2"/>
          </w:tcPr>
          <w:p w14:paraId="7BDA479F" w14:textId="1EDDC036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22793.93</w:t>
            </w:r>
          </w:p>
        </w:tc>
        <w:tc>
          <w:tcPr>
            <w:tcW w:w="767" w:type="dxa"/>
          </w:tcPr>
          <w:p w14:paraId="44DCB64A" w14:textId="43B0E395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1.00</w:t>
            </w:r>
          </w:p>
        </w:tc>
      </w:tr>
      <w:tr w:rsidR="003A62E9" w:rsidRPr="00AB2DFE" w14:paraId="07E2C8FD" w14:textId="2D984004" w:rsidTr="003A62E9">
        <w:tc>
          <w:tcPr>
            <w:tcW w:w="766" w:type="dxa"/>
            <w:shd w:val="clear" w:color="auto" w:fill="auto"/>
          </w:tcPr>
          <w:p w14:paraId="1F3B4737" w14:textId="32610B7E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40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027C72C" w14:textId="5002BB5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4440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5110B3AE" w14:textId="13DAA96B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433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08CA0C1B" w14:textId="46A21E0D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A3F1EE1" w14:textId="5467AAB1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72908AFB" w14:textId="280C3D91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7" w:type="dxa"/>
            <w:shd w:val="clear" w:color="auto" w:fill="auto"/>
          </w:tcPr>
          <w:p w14:paraId="2E30B8F2" w14:textId="78A2A16A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71D91621" w14:textId="4C8D88EE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2A4E0881" w14:textId="20A71B72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1E33D5D6" w14:textId="12175320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1671.19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59F35E1" w14:textId="23DCB098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21.30</w:t>
            </w:r>
          </w:p>
        </w:tc>
        <w:tc>
          <w:tcPr>
            <w:tcW w:w="766" w:type="dxa"/>
            <w:gridSpan w:val="2"/>
          </w:tcPr>
          <w:p w14:paraId="7BDA479F" w14:textId="1EDDC036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22793.93</w:t>
            </w:r>
          </w:p>
        </w:tc>
        <w:tc>
          <w:tcPr>
            <w:tcW w:w="767" w:type="dxa"/>
          </w:tcPr>
          <w:p w14:paraId="44DCB64A" w14:textId="43B0E395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1.00</w:t>
            </w:r>
          </w:p>
        </w:tc>
      </w:tr>
      <w:tr w:rsidR="003A62E9" w:rsidRPr="00AB2DFE" w14:paraId="07E2C8FD" w14:textId="2D984004" w:rsidTr="003A62E9">
        <w:tc>
          <w:tcPr>
            <w:tcW w:w="766" w:type="dxa"/>
            <w:shd w:val="clear" w:color="auto" w:fill="auto"/>
          </w:tcPr>
          <w:p w14:paraId="1F3B4737" w14:textId="32610B7E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42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027C72C" w14:textId="5002BB5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4442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5110B3AE" w14:textId="13DAA96B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433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08CA0C1B" w14:textId="46A21E0D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A3F1EE1" w14:textId="5467AAB1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72908AFB" w14:textId="280C3D91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7" w:type="dxa"/>
            <w:shd w:val="clear" w:color="auto" w:fill="auto"/>
          </w:tcPr>
          <w:p w14:paraId="2E30B8F2" w14:textId="78A2A16A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71D91621" w14:textId="4C8D88EE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2A4E0881" w14:textId="20A71B72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1E33D5D6" w14:textId="12175320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1671.19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59F35E1" w14:textId="23DCB098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21.30</w:t>
            </w:r>
          </w:p>
        </w:tc>
        <w:tc>
          <w:tcPr>
            <w:tcW w:w="766" w:type="dxa"/>
            <w:gridSpan w:val="2"/>
          </w:tcPr>
          <w:p w14:paraId="7BDA479F" w14:textId="1EDDC036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22793.93</w:t>
            </w:r>
          </w:p>
        </w:tc>
        <w:tc>
          <w:tcPr>
            <w:tcW w:w="767" w:type="dxa"/>
          </w:tcPr>
          <w:p w14:paraId="44DCB64A" w14:textId="43B0E395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1.00</w:t>
            </w:r>
          </w:p>
        </w:tc>
      </w:tr>
      <w:tr w:rsidR="003A62E9" w:rsidRPr="00AB2DFE" w14:paraId="07E2C8FD" w14:textId="2D984004" w:rsidTr="003A62E9">
        <w:tc>
          <w:tcPr>
            <w:tcW w:w="766" w:type="dxa"/>
            <w:shd w:val="clear" w:color="auto" w:fill="auto"/>
          </w:tcPr>
          <w:p w14:paraId="1F3B4737" w14:textId="32610B7E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37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027C72C" w14:textId="5002BB5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4437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5110B3AE" w14:textId="13DAA96B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433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08CA0C1B" w14:textId="46A21E0D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A3F1EE1" w14:textId="5467AAB1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72908AFB" w14:textId="280C3D91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7" w:type="dxa"/>
            <w:shd w:val="clear" w:color="auto" w:fill="auto"/>
          </w:tcPr>
          <w:p w14:paraId="2E30B8F2" w14:textId="78A2A16A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71D91621" w14:textId="4C8D88EE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2A4E0881" w14:textId="20A71B72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1E33D5D6" w14:textId="12175320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1671.19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59F35E1" w14:textId="23DCB098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21.30</w:t>
            </w:r>
          </w:p>
        </w:tc>
        <w:tc>
          <w:tcPr>
            <w:tcW w:w="766" w:type="dxa"/>
            <w:gridSpan w:val="2"/>
          </w:tcPr>
          <w:p w14:paraId="7BDA479F" w14:textId="1EDDC036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22793.93</w:t>
            </w:r>
          </w:p>
        </w:tc>
        <w:tc>
          <w:tcPr>
            <w:tcW w:w="767" w:type="dxa"/>
          </w:tcPr>
          <w:p w14:paraId="44DCB64A" w14:textId="43B0E395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1.00</w:t>
            </w:r>
          </w:p>
        </w:tc>
      </w:tr>
      <w:tr w:rsidR="003A62E9" w:rsidRPr="00AB2DFE" w14:paraId="07E2C8FD" w14:textId="2D984004" w:rsidTr="003A62E9">
        <w:tc>
          <w:tcPr>
            <w:tcW w:w="766" w:type="dxa"/>
            <w:shd w:val="clear" w:color="auto" w:fill="auto"/>
          </w:tcPr>
          <w:p w14:paraId="1F3B4737" w14:textId="32610B7E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38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027C72C" w14:textId="5002BB5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4438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5110B3AE" w14:textId="13DAA96B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433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08CA0C1B" w14:textId="46A21E0D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A3F1EE1" w14:textId="5467AAB1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72908AFB" w14:textId="280C3D91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7" w:type="dxa"/>
            <w:shd w:val="clear" w:color="auto" w:fill="auto"/>
          </w:tcPr>
          <w:p w14:paraId="2E30B8F2" w14:textId="78A2A16A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71D91621" w14:textId="4C8D88EE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2A4E0881" w14:textId="20A71B72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1E33D5D6" w14:textId="12175320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1671.19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59F35E1" w14:textId="23DCB098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21.30</w:t>
            </w:r>
          </w:p>
        </w:tc>
        <w:tc>
          <w:tcPr>
            <w:tcW w:w="766" w:type="dxa"/>
            <w:gridSpan w:val="2"/>
          </w:tcPr>
          <w:p w14:paraId="7BDA479F" w14:textId="1EDDC036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22793.93</w:t>
            </w:r>
          </w:p>
        </w:tc>
        <w:tc>
          <w:tcPr>
            <w:tcW w:w="767" w:type="dxa"/>
          </w:tcPr>
          <w:p w14:paraId="44DCB64A" w14:textId="43B0E395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1.00</w:t>
            </w:r>
          </w:p>
        </w:tc>
      </w:tr>
      <w:tr w:rsidR="003A62E9" w:rsidRPr="00AB2DFE" w14:paraId="07E2C8FD" w14:textId="2D984004" w:rsidTr="003A62E9">
        <w:tc>
          <w:tcPr>
            <w:tcW w:w="766" w:type="dxa"/>
            <w:shd w:val="clear" w:color="auto" w:fill="auto"/>
          </w:tcPr>
          <w:p w14:paraId="1F3B4737" w14:textId="32610B7E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43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027C72C" w14:textId="5002BB5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4443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5110B3AE" w14:textId="13DAA96B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433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08CA0C1B" w14:textId="46A21E0D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A3F1EE1" w14:textId="5467AAB1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72908AFB" w14:textId="280C3D91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7" w:type="dxa"/>
            <w:shd w:val="clear" w:color="auto" w:fill="auto"/>
          </w:tcPr>
          <w:p w14:paraId="2E30B8F2" w14:textId="78A2A16A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71D91621" w14:textId="4C8D88EE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2A4E0881" w14:textId="20A71B72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1E33D5D6" w14:textId="12175320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1671.19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59F35E1" w14:textId="23DCB098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21.30</w:t>
            </w:r>
          </w:p>
        </w:tc>
        <w:tc>
          <w:tcPr>
            <w:tcW w:w="766" w:type="dxa"/>
            <w:gridSpan w:val="2"/>
          </w:tcPr>
          <w:p w14:paraId="7BDA479F" w14:textId="1EDDC036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22793.93</w:t>
            </w:r>
          </w:p>
        </w:tc>
        <w:tc>
          <w:tcPr>
            <w:tcW w:w="767" w:type="dxa"/>
          </w:tcPr>
          <w:p w14:paraId="44DCB64A" w14:textId="43B0E395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1.00</w:t>
            </w:r>
          </w:p>
        </w:tc>
      </w:tr>
      <w:tr w:rsidR="003A62E9" w:rsidRPr="00AB2DFE" w14:paraId="07E2C8FD" w14:textId="2D984004" w:rsidTr="003A62E9">
        <w:tc>
          <w:tcPr>
            <w:tcW w:w="766" w:type="dxa"/>
            <w:shd w:val="clear" w:color="auto" w:fill="auto"/>
          </w:tcPr>
          <w:p w14:paraId="1F3B4737" w14:textId="32610B7E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45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027C72C" w14:textId="5002BB5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4445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5110B3AE" w14:textId="13DAA96B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433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08CA0C1B" w14:textId="46A21E0D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A3F1EE1" w14:textId="5467AAB1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72908AFB" w14:textId="280C3D91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7" w:type="dxa"/>
            <w:shd w:val="clear" w:color="auto" w:fill="auto"/>
          </w:tcPr>
          <w:p w14:paraId="2E30B8F2" w14:textId="78A2A16A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71D91621" w14:textId="4C8D88EE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2A4E0881" w14:textId="20A71B72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1E33D5D6" w14:textId="12175320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1671.19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59F35E1" w14:textId="23DCB098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21.30</w:t>
            </w:r>
          </w:p>
        </w:tc>
        <w:tc>
          <w:tcPr>
            <w:tcW w:w="766" w:type="dxa"/>
            <w:gridSpan w:val="2"/>
          </w:tcPr>
          <w:p w14:paraId="7BDA479F" w14:textId="1EDDC036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22793.93</w:t>
            </w:r>
          </w:p>
        </w:tc>
        <w:tc>
          <w:tcPr>
            <w:tcW w:w="767" w:type="dxa"/>
          </w:tcPr>
          <w:p w14:paraId="44DCB64A" w14:textId="43B0E395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1.00</w:t>
            </w:r>
          </w:p>
        </w:tc>
      </w:tr>
      <w:tr w:rsidR="003A62E9" w:rsidRPr="00AB2DFE" w14:paraId="07E2C8FD" w14:textId="2D984004" w:rsidTr="003A62E9">
        <w:tc>
          <w:tcPr>
            <w:tcW w:w="766" w:type="dxa"/>
            <w:shd w:val="clear" w:color="auto" w:fill="auto"/>
          </w:tcPr>
          <w:p w14:paraId="1F3B4737" w14:textId="32610B7E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41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027C72C" w14:textId="5002BB5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4441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5110B3AE" w14:textId="13DAA96B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433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08CA0C1B" w14:textId="46A21E0D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A3F1EE1" w14:textId="5467AAB1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72908AFB" w14:textId="280C3D91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7" w:type="dxa"/>
            <w:shd w:val="clear" w:color="auto" w:fill="auto"/>
          </w:tcPr>
          <w:p w14:paraId="2E30B8F2" w14:textId="78A2A16A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71D91621" w14:textId="4C8D88EE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2A4E0881" w14:textId="20A71B72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1E33D5D6" w14:textId="12175320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1671.19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59F35E1" w14:textId="23DCB098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21.30</w:t>
            </w:r>
          </w:p>
        </w:tc>
        <w:tc>
          <w:tcPr>
            <w:tcW w:w="766" w:type="dxa"/>
            <w:gridSpan w:val="2"/>
          </w:tcPr>
          <w:p w14:paraId="7BDA479F" w14:textId="1EDDC036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22793.93</w:t>
            </w:r>
          </w:p>
        </w:tc>
        <w:tc>
          <w:tcPr>
            <w:tcW w:w="767" w:type="dxa"/>
          </w:tcPr>
          <w:p w14:paraId="44DCB64A" w14:textId="43B0E395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1.00</w:t>
            </w:r>
          </w:p>
        </w:tc>
      </w:tr>
      <w:tr w:rsidR="003A62E9" w:rsidRPr="00AB2DFE" w14:paraId="07E2C8FD" w14:textId="2D984004" w:rsidTr="003A62E9">
        <w:tc>
          <w:tcPr>
            <w:tcW w:w="766" w:type="dxa"/>
            <w:shd w:val="clear" w:color="auto" w:fill="auto"/>
          </w:tcPr>
          <w:p w14:paraId="1F3B4737" w14:textId="32610B7E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50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027C72C" w14:textId="5002BB5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4447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5110B3AE" w14:textId="13DAA96B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433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08CA0C1B" w14:textId="46A21E0D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A3F1EE1" w14:textId="5467AAB1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72908AFB" w14:textId="280C3D91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7" w:type="dxa"/>
            <w:shd w:val="clear" w:color="auto" w:fill="auto"/>
          </w:tcPr>
          <w:p w14:paraId="2E30B8F2" w14:textId="78A2A16A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71D91621" w14:textId="4C8D88EE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2A4E0881" w14:textId="20A71B72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1E33D5D6" w14:textId="12175320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1671.19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59F35E1" w14:textId="23DCB098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21.30</w:t>
            </w:r>
          </w:p>
        </w:tc>
        <w:tc>
          <w:tcPr>
            <w:tcW w:w="766" w:type="dxa"/>
            <w:gridSpan w:val="2"/>
          </w:tcPr>
          <w:p w14:paraId="7BDA479F" w14:textId="1EDDC036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22793.93</w:t>
            </w:r>
          </w:p>
        </w:tc>
        <w:tc>
          <w:tcPr>
            <w:tcW w:w="767" w:type="dxa"/>
          </w:tcPr>
          <w:p w14:paraId="44DCB64A" w14:textId="43B0E395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1.00</w:t>
            </w:r>
          </w:p>
        </w:tc>
      </w:tr>
      <w:tr w:rsidR="003A62E9" w:rsidRPr="00AB2DFE" w14:paraId="07E2C8FD" w14:textId="2D984004" w:rsidTr="003A62E9">
        <w:tc>
          <w:tcPr>
            <w:tcW w:w="766" w:type="dxa"/>
            <w:shd w:val="clear" w:color="auto" w:fill="auto"/>
          </w:tcPr>
          <w:p w14:paraId="1F3B4737" w14:textId="32610B7E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47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027C72C" w14:textId="5002BB5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4447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5110B3AE" w14:textId="13DAA96B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433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08CA0C1B" w14:textId="46A21E0D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A3F1EE1" w14:textId="5467AAB1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72908AFB" w14:textId="280C3D91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7" w:type="dxa"/>
            <w:shd w:val="clear" w:color="auto" w:fill="auto"/>
          </w:tcPr>
          <w:p w14:paraId="2E30B8F2" w14:textId="78A2A16A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71D91621" w14:textId="4C8D88EE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2A4E0881" w14:textId="20A71B72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1E33D5D6" w14:textId="12175320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1671.19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59F35E1" w14:textId="23DCB098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21.30</w:t>
            </w:r>
          </w:p>
        </w:tc>
        <w:tc>
          <w:tcPr>
            <w:tcW w:w="766" w:type="dxa"/>
            <w:gridSpan w:val="2"/>
          </w:tcPr>
          <w:p w14:paraId="7BDA479F" w14:textId="1EDDC036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22793.93</w:t>
            </w:r>
          </w:p>
        </w:tc>
        <w:tc>
          <w:tcPr>
            <w:tcW w:w="767" w:type="dxa"/>
          </w:tcPr>
          <w:p w14:paraId="44DCB64A" w14:textId="43B0E395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1.00</w:t>
            </w:r>
          </w:p>
        </w:tc>
      </w:tr>
      <w:tr w:rsidR="003A62E9" w:rsidRPr="00AB2DFE" w14:paraId="07E2C8FD" w14:textId="2D984004" w:rsidTr="003A62E9">
        <w:tc>
          <w:tcPr>
            <w:tcW w:w="766" w:type="dxa"/>
            <w:shd w:val="clear" w:color="auto" w:fill="auto"/>
          </w:tcPr>
          <w:p w14:paraId="1F3B4737" w14:textId="32610B7E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48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027C72C" w14:textId="5002BB5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4447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5110B3AE" w14:textId="13DAA96B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433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08CA0C1B" w14:textId="46A21E0D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A3F1EE1" w14:textId="5467AAB1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72908AFB" w14:textId="280C3D91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7" w:type="dxa"/>
            <w:shd w:val="clear" w:color="auto" w:fill="auto"/>
          </w:tcPr>
          <w:p w14:paraId="2E30B8F2" w14:textId="78A2A16A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71D91621" w14:textId="4C8D88EE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2A4E0881" w14:textId="20A71B72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1E33D5D6" w14:textId="12175320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1671.19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59F35E1" w14:textId="23DCB098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21.30</w:t>
            </w:r>
          </w:p>
        </w:tc>
        <w:tc>
          <w:tcPr>
            <w:tcW w:w="766" w:type="dxa"/>
            <w:gridSpan w:val="2"/>
          </w:tcPr>
          <w:p w14:paraId="7BDA479F" w14:textId="1EDDC036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22793.93</w:t>
            </w:r>
          </w:p>
        </w:tc>
        <w:tc>
          <w:tcPr>
            <w:tcW w:w="767" w:type="dxa"/>
          </w:tcPr>
          <w:p w14:paraId="44DCB64A" w14:textId="43B0E395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1.00</w:t>
            </w:r>
          </w:p>
        </w:tc>
      </w:tr>
      <w:tr w:rsidR="003A62E9" w:rsidRPr="00AB2DFE" w14:paraId="07E2C8FD" w14:textId="2D984004" w:rsidTr="003A62E9">
        <w:tc>
          <w:tcPr>
            <w:tcW w:w="766" w:type="dxa"/>
            <w:shd w:val="clear" w:color="auto" w:fill="auto"/>
          </w:tcPr>
          <w:p w14:paraId="1F3B4737" w14:textId="32610B7E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46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027C72C" w14:textId="5002BB5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4446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5110B3AE" w14:textId="13DAA96B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433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08CA0C1B" w14:textId="46A21E0D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A3F1EE1" w14:textId="5467AAB1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72908AFB" w14:textId="280C3D91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7" w:type="dxa"/>
            <w:shd w:val="clear" w:color="auto" w:fill="auto"/>
          </w:tcPr>
          <w:p w14:paraId="2E30B8F2" w14:textId="78A2A16A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71D91621" w14:textId="4C8D88EE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2A4E0881" w14:textId="20A71B72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1E33D5D6" w14:textId="12175320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1671.19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59F35E1" w14:textId="23DCB098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21.30</w:t>
            </w:r>
          </w:p>
        </w:tc>
        <w:tc>
          <w:tcPr>
            <w:tcW w:w="766" w:type="dxa"/>
            <w:gridSpan w:val="2"/>
          </w:tcPr>
          <w:p w14:paraId="7BDA479F" w14:textId="1EDDC036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22793.93</w:t>
            </w:r>
          </w:p>
        </w:tc>
        <w:tc>
          <w:tcPr>
            <w:tcW w:w="767" w:type="dxa"/>
          </w:tcPr>
          <w:p w14:paraId="44DCB64A" w14:textId="43B0E395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1.00</w:t>
            </w:r>
          </w:p>
        </w:tc>
      </w:tr>
      <w:tr w:rsidR="003A62E9" w:rsidRPr="00AB2DFE" w14:paraId="07E2C8FD" w14:textId="2D984004" w:rsidTr="003A62E9">
        <w:tc>
          <w:tcPr>
            <w:tcW w:w="766" w:type="dxa"/>
            <w:shd w:val="clear" w:color="auto" w:fill="auto"/>
          </w:tcPr>
          <w:p w14:paraId="1F3B4737" w14:textId="32610B7E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49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027C72C" w14:textId="5002BB5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4447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5110B3AE" w14:textId="13DAA96B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433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08CA0C1B" w14:textId="46A21E0D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A3F1EE1" w14:textId="5467AAB1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72908AFB" w14:textId="280C3D91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7" w:type="dxa"/>
            <w:shd w:val="clear" w:color="auto" w:fill="auto"/>
          </w:tcPr>
          <w:p w14:paraId="2E30B8F2" w14:textId="78A2A16A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71D91621" w14:textId="4C8D88EE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6" w:type="dxa"/>
            <w:gridSpan w:val="2"/>
          </w:tcPr>
          <w:p w14:paraId="2A4E0881" w14:textId="20A71B72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</w:t>
            </w:r>
          </w:p>
        </w:tc>
        <w:tc>
          <w:tcPr>
            <w:tcW w:w="767" w:type="dxa"/>
            <w:gridSpan w:val="2"/>
            <w:shd w:val="clear" w:color="auto" w:fill="auto"/>
          </w:tcPr>
          <w:p w14:paraId="1E33D5D6" w14:textId="12175320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 w:hint="eastAsia"/>
                <w:sz w:val="13"/>
                <w:szCs w:val="13"/>
              </w:rPr>
              <w:t>1671.19</w:t>
            </w:r>
          </w:p>
        </w:tc>
        <w:tc>
          <w:tcPr>
            <w:tcW w:w="766" w:type="dxa"/>
            <w:gridSpan w:val="2"/>
            <w:shd w:val="clear" w:color="auto" w:fill="auto"/>
          </w:tcPr>
          <w:p w14:paraId="459F35E1" w14:textId="23DCB098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21.30</w:t>
            </w:r>
          </w:p>
        </w:tc>
        <w:tc>
          <w:tcPr>
            <w:tcW w:w="766" w:type="dxa"/>
            <w:gridSpan w:val="2"/>
          </w:tcPr>
          <w:p w14:paraId="7BDA479F" w14:textId="1EDDC036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22793.93</w:t>
            </w:r>
          </w:p>
        </w:tc>
        <w:tc>
          <w:tcPr>
            <w:tcW w:w="767" w:type="dxa"/>
          </w:tcPr>
          <w:p w14:paraId="44DCB64A" w14:textId="43B0E395" w:rsidR="00470AD1" w:rsidRPr="003A62E9" w:rsidRDefault="003A62E9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>
              <w:rPr>
                <w:rFonts w:ascii="宋体" w:hAnsi="宋体" w:hint="eastAsia"/>
                <w:sz w:val="13"/>
                <w:szCs w:val="13"/>
              </w:rPr>
              <w:t>1.00</w:t>
            </w:r>
          </w:p>
        </w:tc>
      </w:tr>
      <w:tr w:rsidR="00470AD1" w:rsidRPr="00AB2DFE" w14:paraId="4CD487D3" w14:textId="52275B63" w:rsidTr="003A62E9">
        <w:tc>
          <w:tcPr>
            <w:tcW w:w="905" w:type="dxa"/>
            <w:gridSpan w:val="2"/>
            <w:shd w:val="clear" w:color="auto" w:fill="auto"/>
          </w:tcPr>
          <w:p w14:paraId="5856FE67" w14:textId="77777777" w:rsidR="00470AD1" w:rsidRPr="00AB2DFE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AB2DFE">
              <w:rPr>
                <w:rFonts w:ascii="宋体" w:hAnsi="宋体" w:hint="eastAsia"/>
                <w:b/>
                <w:sz w:val="24"/>
              </w:rPr>
              <w:t>平均速度</w:t>
            </w:r>
          </w:p>
        </w:tc>
        <w:tc>
          <w:tcPr>
            <w:tcW w:w="906" w:type="dxa"/>
            <w:gridSpan w:val="2"/>
            <w:shd w:val="clear" w:color="auto" w:fill="auto"/>
          </w:tcPr>
          <w:p w14:paraId="1C6A9FD2" w14:textId="7D862F3C" w:rsidR="00470AD1" w:rsidRPr="003A62E9" w:rsidRDefault="00470AD1" w:rsidP="00C20CD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34</w:t>
            </w:r>
          </w:p>
        </w:tc>
        <w:tc>
          <w:tcPr>
            <w:tcW w:w="905" w:type="dxa"/>
            <w:gridSpan w:val="2"/>
            <w:shd w:val="clear" w:color="auto" w:fill="auto"/>
          </w:tcPr>
          <w:p w14:paraId="4181EC11" w14:textId="1FCF0BE8" w:rsidR="00470AD1" w:rsidRPr="003A62E9" w:rsidRDefault="00470AD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 w:val="13"/>
                <w:szCs w:val="13"/>
              </w:rPr>
            </w:pPr>
            <w:r w:rsidRPr="003A62E9">
              <w:rPr>
                <w:rFonts w:ascii="宋体" w:hAnsi="宋体"/>
                <w:sz w:val="13"/>
                <w:szCs w:val="13"/>
              </w:rPr>
              <w:t>35</w:t>
            </w:r>
          </w:p>
        </w:tc>
        <w:tc>
          <w:tcPr>
            <w:tcW w:w="906" w:type="dxa"/>
            <w:gridSpan w:val="2"/>
            <w:shd w:val="clear" w:color="auto" w:fill="auto"/>
          </w:tcPr>
          <w:p w14:paraId="304A2B88" w14:textId="77777777" w:rsidR="00470AD1" w:rsidRPr="00AB2DFE" w:rsidRDefault="00470AD1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6" w:type="dxa"/>
            <w:gridSpan w:val="2"/>
            <w:shd w:val="clear" w:color="auto" w:fill="auto"/>
          </w:tcPr>
          <w:p w14:paraId="2874D4B4" w14:textId="77777777" w:rsidR="00470AD1" w:rsidRPr="00AB2DFE" w:rsidRDefault="00470AD1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5" w:type="dxa"/>
            <w:gridSpan w:val="3"/>
          </w:tcPr>
          <w:p w14:paraId="72153D33" w14:textId="77777777" w:rsidR="00470AD1" w:rsidRPr="00AB2DFE" w:rsidRDefault="00470AD1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6" w:type="dxa"/>
            <w:gridSpan w:val="2"/>
          </w:tcPr>
          <w:p w14:paraId="44300C5C" w14:textId="13E923F5" w:rsidR="00470AD1" w:rsidRPr="00AB2DFE" w:rsidRDefault="00470AD1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6" w:type="dxa"/>
            <w:gridSpan w:val="2"/>
            <w:shd w:val="clear" w:color="auto" w:fill="auto"/>
          </w:tcPr>
          <w:p w14:paraId="2510BE21" w14:textId="595C4781" w:rsidR="00470AD1" w:rsidRPr="00AB2DFE" w:rsidRDefault="00470AD1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5" w:type="dxa"/>
            <w:gridSpan w:val="2"/>
            <w:shd w:val="clear" w:color="auto" w:fill="auto"/>
          </w:tcPr>
          <w:p w14:paraId="0E5ACF6F" w14:textId="77777777" w:rsidR="00470AD1" w:rsidRPr="00AB2DFE" w:rsidRDefault="00470AD1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6" w:type="dxa"/>
            <w:gridSpan w:val="2"/>
          </w:tcPr>
          <w:p w14:paraId="04A9C212" w14:textId="77777777" w:rsidR="00470AD1" w:rsidRPr="00AB2DFE" w:rsidRDefault="00470AD1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906" w:type="dxa"/>
            <w:gridSpan w:val="2"/>
          </w:tcPr>
          <w:p w14:paraId="4AE9CDB7" w14:textId="684D9DC0" w:rsidR="00470AD1" w:rsidRPr="00AB2DFE" w:rsidRDefault="00470AD1" w:rsidP="00C20CDE">
            <w:pPr>
              <w:snapToGrid w:val="0"/>
              <w:spacing w:beforeLines="50" w:before="156" w:line="360" w:lineRule="auto"/>
              <w:jc w:val="left"/>
              <w:rPr>
                <w:rFonts w:ascii="宋体" w:hAnsi="宋体"/>
                <w:b/>
                <w:sz w:val="24"/>
              </w:rPr>
            </w:pPr>
          </w:p>
        </w:tc>
      </w:tr>
    </w:tbl>
    <w:p w14:paraId="106B93D4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0A12EE41" w14:textId="77777777" w:rsidR="00C27AB3" w:rsidRDefault="00C27AB3" w:rsidP="00CF797B">
      <w:pPr>
        <w:snapToGrid w:val="0"/>
        <w:spacing w:beforeLines="50" w:before="156" w:line="360" w:lineRule="auto"/>
        <w:jc w:val="left"/>
        <w:rPr>
          <w:rFonts w:ascii="宋体" w:hAnsi="宋体"/>
          <w:b/>
          <w:sz w:val="24"/>
        </w:rPr>
      </w:pPr>
    </w:p>
    <w:p w14:paraId="134AFCF9" w14:textId="1344A52F" w:rsidR="00DB1CA6" w:rsidRDefault="009132E2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DB1CA6">
        <w:rPr>
          <w:rFonts w:ascii="宋体" w:hAnsi="宋体" w:hint="eastAsia"/>
          <w:b/>
          <w:szCs w:val="21"/>
        </w:rPr>
        <w:t>【</w:t>
      </w:r>
      <w:r>
        <w:rPr>
          <w:rFonts w:ascii="宋体" w:hAnsi="宋体" w:hint="eastAsia"/>
          <w:b/>
          <w:szCs w:val="21"/>
        </w:rPr>
        <w:t>4</w:t>
      </w:r>
      <w:r w:rsidR="00812486" w:rsidRPr="00DB1CA6">
        <w:rPr>
          <w:rFonts w:ascii="宋体" w:hAnsi="宋体" w:hint="eastAsia"/>
          <w:b/>
          <w:szCs w:val="21"/>
        </w:rPr>
        <w:t>】</w:t>
      </w:r>
      <w:r w:rsidR="00347E4E">
        <w:rPr>
          <w:rFonts w:ascii="宋体" w:hAnsi="宋体" w:hint="eastAsia"/>
          <w:b/>
          <w:szCs w:val="21"/>
        </w:rPr>
        <w:t>支撑剂密度</w:t>
      </w:r>
      <w:r w:rsidR="00DB1CA6">
        <w:rPr>
          <w:rFonts w:ascii="宋体" w:hAnsi="宋体" w:hint="eastAsia"/>
          <w:b/>
          <w:szCs w:val="21"/>
        </w:rPr>
        <w:t>对支撑剂水平运移和沉降速度的影响</w:t>
      </w:r>
    </w:p>
    <w:p w14:paraId="3ED78944" w14:textId="61503881" w:rsidR="00DB1CA6" w:rsidRDefault="00DB1CA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r w:rsidR="00347E4E">
        <w:rPr>
          <w:rFonts w:ascii="宋体" w:hAnsi="宋体" w:hint="eastAsia"/>
          <w:b/>
          <w:szCs w:val="21"/>
        </w:rPr>
        <w:t>支撑剂密度</w:t>
      </w:r>
      <w:r>
        <w:rPr>
          <w:rFonts w:ascii="宋体" w:hAnsi="宋体" w:hint="eastAsia"/>
          <w:b/>
          <w:szCs w:val="21"/>
        </w:rPr>
        <w:t>与水平速度关系回归式</w:t>
      </w:r>
    </w:p>
    <w:p w14:paraId="6DB9C101" w14:textId="4B81ACB4" w:rsidR="00DB1CA6" w:rsidRDefault="001F7DA2" w:rsidP="00137AA4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/>
      </w:r>
      <w:r>
        <w:drawing>
          <wp:inline xmlns:a="http://schemas.openxmlformats.org/drawingml/2006/main" xmlns:pic="http://schemas.openxmlformats.org/drawingml/2006/picture">
            <wp:extent cx="3600000" cy="22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支撑剂密度和水平速度关系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A2E3243" w14:textId="3A01C3BD" w:rsidR="00DB1CA6" w:rsidRDefault="009140F7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EB0ACB">
        <w:rPr>
          <w:rFonts w:ascii="宋体" w:hAnsi="宋体" w:hint="eastAsia"/>
          <w:b/>
          <w:szCs w:val="21"/>
        </w:rPr>
        <w:t xml:space="preserve"> </w:t>
      </w:r>
      <w:r w:rsidR="001F7DA2">
        <w:rPr>
          <w:rFonts w:ascii="宋体" w:hAnsi="宋体"/>
          <w:b/>
          <w:szCs w:val="21"/>
        </w:rPr>
        <w:t>0.0</w:t>
      </w:r>
      <w:r>
        <w:rPr>
          <w:rFonts w:ascii="宋体" w:hAnsi="宋体" w:hint="eastAsia"/>
          <w:b/>
          <w:szCs w:val="21"/>
        </w:rPr>
        <w:t>*</w:t>
      </w:r>
      <w:r w:rsidR="00EB0ACB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X</w:t>
      </w:r>
      <w:r w:rsidR="00EB0ACB"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 w:hint="eastAsia"/>
          <w:b/>
          <w:szCs w:val="21"/>
        </w:rPr>
        <w:t>+</w:t>
      </w:r>
      <w:r w:rsidR="00EB0ACB">
        <w:rPr>
          <w:rFonts w:ascii="宋体" w:hAnsi="宋体" w:hint="eastAsia"/>
          <w:b/>
          <w:szCs w:val="21"/>
        </w:rPr>
        <w:t xml:space="preserve"> </w:t>
      </w:r>
      <w:r w:rsidR="001F7DA2">
        <w:rPr>
          <w:rFonts w:ascii="宋体" w:hAnsi="宋体"/>
          <w:b/>
          <w:szCs w:val="21"/>
        </w:rPr>
        <w:t>21.3</w:t>
      </w:r>
    </w:p>
    <w:p w14:paraId="294AE139" w14:textId="0E0F296D" w:rsidR="006B2689" w:rsidRDefault="006B2689" w:rsidP="006B2689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r w:rsidR="00347E4E">
        <w:rPr>
          <w:rFonts w:ascii="宋体" w:hAnsi="宋体" w:hint="eastAsia"/>
          <w:b/>
          <w:szCs w:val="21"/>
        </w:rPr>
        <w:t>支撑剂密度</w:t>
      </w:r>
      <w:r>
        <w:rPr>
          <w:rFonts w:ascii="宋体" w:hAnsi="宋体" w:hint="eastAsia"/>
          <w:b/>
          <w:szCs w:val="21"/>
        </w:rPr>
        <w:t>与垂直速度关系回归式</w:t>
      </w:r>
    </w:p>
    <w:p w14:paraId="38AF19FB" w14:textId="70BEE9A5" w:rsidR="006B2689" w:rsidRDefault="001F7DA2" w:rsidP="006B2689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/>
      </w:r>
      <w:r>
        <w:drawing>
          <wp:inline xmlns:a="http://schemas.openxmlformats.org/drawingml/2006/main" xmlns:pic="http://schemas.openxmlformats.org/drawingml/2006/picture">
            <wp:extent cx="3600000" cy="22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支撑剂密度和垂直速度关系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0847698" w14:textId="60FF182B" w:rsidR="006B2689" w:rsidRDefault="006B2689" w:rsidP="006B2689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1F7DA2" w:rsidRPr="001F7DA2">
        <w:rPr>
          <w:rFonts w:ascii="宋体" w:hAnsi="宋体"/>
          <w:b/>
          <w:szCs w:val="21"/>
        </w:rPr>
        <w:t xml:space="preserve"> </w:t>
      </w:r>
      <w:r w:rsidR="001F7DA2">
        <w:rPr>
          <w:rFonts w:ascii="宋体" w:hAnsi="宋体"/>
          <w:b/>
          <w:szCs w:val="21"/>
        </w:rPr>
        <w:t>-0.0</w:t>
      </w:r>
      <w:r>
        <w:rPr>
          <w:rFonts w:ascii="宋体" w:hAnsi="宋体" w:hint="eastAsia"/>
          <w:b/>
          <w:szCs w:val="21"/>
        </w:rPr>
        <w:t xml:space="preserve"> * X + </w:t>
      </w:r>
      <w:r w:rsidR="001F7DA2">
        <w:rPr>
          <w:rFonts w:ascii="宋体" w:hAnsi="宋体"/>
          <w:b/>
          <w:szCs w:val="21"/>
        </w:rPr>
        <w:t>1671.19</w:t>
      </w:r>
    </w:p>
    <w:p w14:paraId="64C678D6" w14:textId="77777777" w:rsidR="00DB1CA6" w:rsidRDefault="00DB1CA6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2D169EDB" w14:textId="3632D5C9" w:rsidR="009D2014" w:rsidRDefault="009132E2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DB1CA6">
        <w:rPr>
          <w:rFonts w:ascii="宋体" w:hAnsi="宋体" w:hint="eastAsia"/>
          <w:b/>
          <w:szCs w:val="21"/>
        </w:rPr>
        <w:t>【</w:t>
      </w:r>
      <w:r>
        <w:rPr>
          <w:rFonts w:ascii="宋体" w:hAnsi="宋体" w:hint="eastAsia"/>
          <w:b/>
          <w:szCs w:val="21"/>
        </w:rPr>
        <w:t>5</w:t>
      </w:r>
      <w:r w:rsidR="009D2014" w:rsidRPr="00DB1CA6">
        <w:rPr>
          <w:rFonts w:ascii="宋体" w:hAnsi="宋体" w:hint="eastAsia"/>
          <w:b/>
          <w:szCs w:val="21"/>
        </w:rPr>
        <w:t>】</w:t>
      </w:r>
      <w:r w:rsidR="00347E4E">
        <w:rPr>
          <w:rFonts w:ascii="宋体" w:hAnsi="宋体" w:hint="eastAsia"/>
          <w:b/>
          <w:szCs w:val="21"/>
        </w:rPr>
        <w:t>排量</w:t>
      </w:r>
      <w:r w:rsidR="009D2014">
        <w:rPr>
          <w:rFonts w:ascii="宋体" w:hAnsi="宋体" w:hint="eastAsia"/>
          <w:b/>
          <w:szCs w:val="21"/>
        </w:rPr>
        <w:t>对支撑剂水平运移和沉降速度的影响</w:t>
      </w:r>
    </w:p>
    <w:p w14:paraId="57D90DBA" w14:textId="3D67AEB2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r w:rsidR="00347E4E">
        <w:rPr>
          <w:rFonts w:ascii="宋体" w:hAnsi="宋体" w:hint="eastAsia"/>
          <w:b/>
          <w:szCs w:val="21"/>
        </w:rPr>
        <w:t>排量</w:t>
      </w:r>
      <w:r>
        <w:rPr>
          <w:rFonts w:ascii="宋体" w:hAnsi="宋体" w:hint="eastAsia"/>
          <w:b/>
          <w:szCs w:val="21"/>
        </w:rPr>
        <w:t>与水平速度关系回归式</w:t>
      </w:r>
    </w:p>
    <w:p w14:paraId="3CF06E10" w14:textId="574057FC" w:rsidR="009D2014" w:rsidRDefault="001F7DA2" w:rsidP="009D2014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/>
      </w:r>
      <w:r>
        <w:drawing>
          <wp:inline xmlns:a="http://schemas.openxmlformats.org/drawingml/2006/main" xmlns:pic="http://schemas.openxmlformats.org/drawingml/2006/picture">
            <wp:extent cx="3600000" cy="22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排量和水平速度关系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EBB3F51" w14:textId="6BF62F57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1F7DA2" w:rsidRPr="001F7DA2">
        <w:rPr>
          <w:rFonts w:ascii="宋体" w:hAnsi="宋体"/>
          <w:b/>
          <w:szCs w:val="21"/>
        </w:rPr>
        <w:t xml:space="preserve"> </w:t>
      </w:r>
      <w:r w:rsidR="001F7DA2">
        <w:rPr>
          <w:rFonts w:ascii="宋体" w:hAnsi="宋体"/>
          <w:b/>
          <w:szCs w:val="21"/>
        </w:rPr>
        <w:t>0.0</w:t>
      </w:r>
      <w:r>
        <w:rPr>
          <w:rFonts w:ascii="宋体" w:hAnsi="宋体" w:hint="eastAsia"/>
          <w:b/>
          <w:szCs w:val="21"/>
        </w:rPr>
        <w:t xml:space="preserve">* X + </w:t>
      </w:r>
      <w:r w:rsidR="001F7DA2">
        <w:rPr>
          <w:rFonts w:ascii="宋体" w:hAnsi="宋体"/>
          <w:b/>
          <w:szCs w:val="21"/>
        </w:rPr>
        <w:t>21.3</w:t>
      </w:r>
    </w:p>
    <w:p w14:paraId="2078E8A9" w14:textId="077C5575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r w:rsidR="00347E4E">
        <w:rPr>
          <w:rFonts w:ascii="宋体" w:hAnsi="宋体" w:hint="eastAsia"/>
          <w:b/>
          <w:szCs w:val="21"/>
        </w:rPr>
        <w:t>排量</w:t>
      </w:r>
      <w:r>
        <w:rPr>
          <w:rFonts w:ascii="宋体" w:hAnsi="宋体" w:hint="eastAsia"/>
          <w:b/>
          <w:szCs w:val="21"/>
        </w:rPr>
        <w:t>与垂直速度关系回归式</w:t>
      </w:r>
    </w:p>
    <w:p w14:paraId="598253F7" w14:textId="5E8307D4" w:rsidR="009D2014" w:rsidRDefault="001F7DA2" w:rsidP="009D2014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/>
      </w:r>
      <w:r>
        <w:drawing>
          <wp:inline xmlns:a="http://schemas.openxmlformats.org/drawingml/2006/main" xmlns:pic="http://schemas.openxmlformats.org/drawingml/2006/picture">
            <wp:extent cx="3600000" cy="22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排量和垂直速度关系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7DC09E3" w14:textId="437B0CE3" w:rsidR="009D2014" w:rsidRDefault="009D2014" w:rsidP="009D201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1F7DA2" w:rsidRPr="001F7DA2">
        <w:rPr>
          <w:rFonts w:ascii="宋体" w:hAnsi="宋体"/>
          <w:b/>
          <w:szCs w:val="21"/>
        </w:rPr>
        <w:t xml:space="preserve"> </w:t>
      </w:r>
      <w:r w:rsidR="001F7DA2">
        <w:rPr>
          <w:rFonts w:ascii="宋体" w:hAnsi="宋体"/>
          <w:b/>
          <w:szCs w:val="21"/>
        </w:rPr>
        <w:t>-0.0</w:t>
      </w:r>
      <w:r>
        <w:rPr>
          <w:rFonts w:ascii="宋体" w:hAnsi="宋体" w:hint="eastAsia"/>
          <w:b/>
          <w:szCs w:val="21"/>
        </w:rPr>
        <w:t xml:space="preserve">* X + </w:t>
      </w:r>
      <w:r w:rsidR="001F7DA2">
        <w:rPr>
          <w:rFonts w:ascii="宋体" w:hAnsi="宋体"/>
          <w:b/>
          <w:szCs w:val="21"/>
        </w:rPr>
        <w:t>1671.19</w:t>
      </w:r>
    </w:p>
    <w:p w14:paraId="4F743D87" w14:textId="77777777" w:rsidR="009D2014" w:rsidRDefault="009D2014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39694BD2" w14:textId="36B6DD94" w:rsidR="00237B5D" w:rsidRDefault="009132E2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DB1CA6">
        <w:rPr>
          <w:rFonts w:ascii="宋体" w:hAnsi="宋体" w:hint="eastAsia"/>
          <w:b/>
          <w:szCs w:val="21"/>
        </w:rPr>
        <w:t>【</w:t>
      </w:r>
      <w:r>
        <w:rPr>
          <w:rFonts w:ascii="宋体" w:hAnsi="宋体" w:hint="eastAsia"/>
          <w:b/>
          <w:szCs w:val="21"/>
        </w:rPr>
        <w:t>6</w:t>
      </w:r>
      <w:r w:rsidR="00237B5D" w:rsidRPr="00DB1CA6">
        <w:rPr>
          <w:rFonts w:ascii="宋体" w:hAnsi="宋体" w:hint="eastAsia"/>
          <w:b/>
          <w:szCs w:val="21"/>
        </w:rPr>
        <w:t>】</w:t>
      </w:r>
      <w:r w:rsidR="00347E4E">
        <w:rPr>
          <w:rFonts w:ascii="宋体" w:hAnsi="宋体"/>
          <w:b/>
          <w:szCs w:val="21"/>
        </w:rPr>
        <w:t xml:space="preserve"> </w:t>
      </w:r>
      <w:r w:rsidR="00347E4E">
        <w:rPr>
          <w:rFonts w:ascii="宋体" w:hAnsi="宋体" w:hint="eastAsia"/>
          <w:b/>
          <w:szCs w:val="21"/>
        </w:rPr>
        <w:t>压裂液粘度</w:t>
      </w:r>
      <w:r w:rsidR="00237B5D">
        <w:rPr>
          <w:rFonts w:ascii="宋体" w:hAnsi="宋体" w:hint="eastAsia"/>
          <w:b/>
          <w:szCs w:val="21"/>
        </w:rPr>
        <w:t>对支撑剂水平运移和沉降速度的影响</w:t>
      </w:r>
    </w:p>
    <w:p w14:paraId="178E80B9" w14:textId="07C1160D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r w:rsidR="00347E4E">
        <w:rPr>
          <w:rFonts w:ascii="宋体" w:hAnsi="宋体" w:hint="eastAsia"/>
          <w:b/>
          <w:szCs w:val="21"/>
        </w:rPr>
        <w:t>压裂液粘度</w:t>
      </w:r>
      <w:r>
        <w:rPr>
          <w:rFonts w:ascii="宋体" w:hAnsi="宋体" w:hint="eastAsia"/>
          <w:b/>
          <w:szCs w:val="21"/>
        </w:rPr>
        <w:t>与水平速度关系回归式</w:t>
      </w:r>
    </w:p>
    <w:p w14:paraId="50ECECFB" w14:textId="205F4E36" w:rsidR="00237B5D" w:rsidRDefault="001F7DA2" w:rsidP="00237B5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/>
      </w:r>
      <w:r>
        <w:drawing>
          <wp:inline xmlns:a="http://schemas.openxmlformats.org/drawingml/2006/main" xmlns:pic="http://schemas.openxmlformats.org/drawingml/2006/picture">
            <wp:extent cx="3600000" cy="22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压裂液粘度和水平速度关系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2C4C46BB" w14:textId="01050913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1F7DA2">
        <w:rPr>
          <w:rFonts w:ascii="宋体" w:hAnsi="宋体"/>
          <w:b/>
          <w:szCs w:val="21"/>
        </w:rPr>
        <w:t>-0.0</w:t>
      </w:r>
      <w:r>
        <w:rPr>
          <w:rFonts w:ascii="宋体" w:hAnsi="宋体" w:hint="eastAsia"/>
          <w:b/>
          <w:szCs w:val="21"/>
        </w:rPr>
        <w:t xml:space="preserve"> * X + </w:t>
      </w:r>
      <w:r w:rsidR="001F7DA2">
        <w:rPr>
          <w:rFonts w:ascii="宋体" w:hAnsi="宋体"/>
          <w:b/>
          <w:szCs w:val="21"/>
        </w:rPr>
        <w:t>21.3</w:t>
      </w:r>
    </w:p>
    <w:p w14:paraId="05423CD8" w14:textId="74F11748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r w:rsidR="00347E4E">
        <w:rPr>
          <w:rFonts w:ascii="宋体" w:hAnsi="宋体" w:hint="eastAsia"/>
          <w:b/>
          <w:szCs w:val="21"/>
        </w:rPr>
        <w:t>压裂液粘度</w:t>
      </w:r>
      <w:r>
        <w:rPr>
          <w:rFonts w:ascii="宋体" w:hAnsi="宋体" w:hint="eastAsia"/>
          <w:b/>
          <w:szCs w:val="21"/>
        </w:rPr>
        <w:t>与垂直速度关系回归式</w:t>
      </w:r>
    </w:p>
    <w:p w14:paraId="5924D3D4" w14:textId="3939E024" w:rsidR="00237B5D" w:rsidRDefault="001F7DA2" w:rsidP="00237B5D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/>
      </w:r>
      <w:r>
        <w:drawing>
          <wp:inline xmlns:a="http://schemas.openxmlformats.org/drawingml/2006/main" xmlns:pic="http://schemas.openxmlformats.org/drawingml/2006/picture">
            <wp:extent cx="3600000" cy="22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压裂液粘度和垂直速度关系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4DF500B" w14:textId="7E631236" w:rsidR="00237B5D" w:rsidRDefault="00237B5D" w:rsidP="00237B5D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1F7DA2">
        <w:rPr>
          <w:rFonts w:ascii="宋体" w:hAnsi="宋体"/>
          <w:b/>
          <w:szCs w:val="21"/>
        </w:rPr>
        <w:t>0.0</w:t>
      </w:r>
      <w:r>
        <w:rPr>
          <w:rFonts w:ascii="宋体" w:hAnsi="宋体" w:hint="eastAsia"/>
          <w:b/>
          <w:szCs w:val="21"/>
        </w:rPr>
        <w:t xml:space="preserve">* X + </w:t>
      </w:r>
      <w:r w:rsidR="001F7DA2">
        <w:rPr>
          <w:rFonts w:ascii="宋体" w:hAnsi="宋体"/>
          <w:b/>
          <w:szCs w:val="21"/>
        </w:rPr>
        <w:t>1671.19</w:t>
      </w:r>
    </w:p>
    <w:p w14:paraId="360EA2A5" w14:textId="77777777" w:rsidR="00237B5D" w:rsidRDefault="00237B5D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6A82561A" w14:textId="631332DC" w:rsidR="007708D3" w:rsidRDefault="009132E2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DB1CA6">
        <w:rPr>
          <w:rFonts w:ascii="宋体" w:hAnsi="宋体" w:hint="eastAsia"/>
          <w:b/>
          <w:szCs w:val="21"/>
        </w:rPr>
        <w:t>【</w:t>
      </w:r>
      <w:r>
        <w:rPr>
          <w:rFonts w:ascii="宋体" w:hAnsi="宋体" w:hint="eastAsia"/>
          <w:b/>
          <w:szCs w:val="21"/>
        </w:rPr>
        <w:t>7</w:t>
      </w:r>
      <w:r w:rsidR="007708D3" w:rsidRPr="00DB1CA6">
        <w:rPr>
          <w:rFonts w:ascii="宋体" w:hAnsi="宋体" w:hint="eastAsia"/>
          <w:b/>
          <w:szCs w:val="21"/>
        </w:rPr>
        <w:t>】</w:t>
      </w:r>
      <w:r w:rsidR="00347E4E">
        <w:rPr>
          <w:rFonts w:ascii="宋体" w:hAnsi="宋体" w:hint="eastAsia"/>
          <w:b/>
          <w:szCs w:val="21"/>
        </w:rPr>
        <w:t>砂比</w:t>
      </w:r>
      <w:r w:rsidR="007708D3">
        <w:rPr>
          <w:rFonts w:ascii="宋体" w:hAnsi="宋体" w:hint="eastAsia"/>
          <w:b/>
          <w:szCs w:val="21"/>
        </w:rPr>
        <w:t>对支撑剂水平运移和沉降速度的影响</w:t>
      </w:r>
    </w:p>
    <w:p w14:paraId="252E0C32" w14:textId="7EA03E28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（1）</w:t>
      </w:r>
      <w:r w:rsidR="00347E4E">
        <w:rPr>
          <w:rFonts w:ascii="宋体" w:hAnsi="宋体" w:hint="eastAsia"/>
          <w:b/>
          <w:szCs w:val="21"/>
        </w:rPr>
        <w:t>砂比</w:t>
      </w:r>
      <w:r>
        <w:rPr>
          <w:rFonts w:ascii="宋体" w:hAnsi="宋体" w:hint="eastAsia"/>
          <w:b/>
          <w:szCs w:val="21"/>
        </w:rPr>
        <w:t>与水平速度关系回归式</w:t>
      </w:r>
    </w:p>
    <w:p w14:paraId="7296B174" w14:textId="72930B91" w:rsidR="007708D3" w:rsidRDefault="001F7DA2" w:rsidP="007708D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/>
      </w:r>
      <w:r>
        <w:drawing>
          <wp:inline xmlns:a="http://schemas.openxmlformats.org/drawingml/2006/main" xmlns:pic="http://schemas.openxmlformats.org/drawingml/2006/picture">
            <wp:extent cx="3600000" cy="22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砂比和水平速度关系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1A22A06F" w14:textId="58A176FC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1F7DA2">
        <w:rPr>
          <w:rFonts w:ascii="宋体" w:hAnsi="宋体"/>
          <w:b/>
          <w:szCs w:val="21"/>
        </w:rPr>
        <w:t>-0.0</w:t>
      </w:r>
      <w:r>
        <w:rPr>
          <w:rFonts w:ascii="宋体" w:hAnsi="宋体" w:hint="eastAsia"/>
          <w:b/>
          <w:szCs w:val="21"/>
        </w:rPr>
        <w:t xml:space="preserve"> * X + </w:t>
      </w:r>
      <w:r w:rsidR="001F7DA2">
        <w:rPr>
          <w:rFonts w:ascii="宋体" w:hAnsi="宋体"/>
          <w:b/>
          <w:szCs w:val="21"/>
        </w:rPr>
        <w:t>21.3</w:t>
      </w:r>
    </w:p>
    <w:p w14:paraId="3D718E60" w14:textId="795F7DB4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（2）</w:t>
      </w:r>
      <w:r w:rsidR="00347E4E">
        <w:rPr>
          <w:rFonts w:ascii="宋体" w:hAnsi="宋体" w:hint="eastAsia"/>
          <w:b/>
          <w:szCs w:val="21"/>
        </w:rPr>
        <w:t>砂比</w:t>
      </w:r>
      <w:r>
        <w:rPr>
          <w:rFonts w:ascii="宋体" w:hAnsi="宋体" w:hint="eastAsia"/>
          <w:b/>
          <w:szCs w:val="21"/>
        </w:rPr>
        <w:t>与垂直速度关系回归式</w:t>
      </w:r>
    </w:p>
    <w:p w14:paraId="486FE0BA" w14:textId="455E7910" w:rsidR="007708D3" w:rsidRDefault="001F7DA2" w:rsidP="007708D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/>
      </w:r>
      <w:r>
        <w:drawing>
          <wp:inline xmlns:a="http://schemas.openxmlformats.org/drawingml/2006/main" xmlns:pic="http://schemas.openxmlformats.org/drawingml/2006/picture">
            <wp:extent cx="3600000" cy="22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砂比和垂直速度关系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70D0FF9" w14:textId="3171B1FF" w:rsidR="007708D3" w:rsidRDefault="007708D3" w:rsidP="007708D3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回归关系式：Y=</w:t>
      </w:r>
      <w:r w:rsidR="001F7DA2">
        <w:rPr>
          <w:rFonts w:ascii="宋体" w:hAnsi="宋体"/>
          <w:b/>
          <w:szCs w:val="21"/>
        </w:rPr>
        <w:t>-0.0</w:t>
      </w:r>
      <w:r>
        <w:rPr>
          <w:rFonts w:ascii="宋体" w:hAnsi="宋体" w:hint="eastAsia"/>
          <w:b/>
          <w:szCs w:val="21"/>
        </w:rPr>
        <w:t xml:space="preserve"> * X + </w:t>
      </w:r>
      <w:r w:rsidR="001F7DA2">
        <w:rPr>
          <w:rFonts w:ascii="宋体" w:hAnsi="宋体"/>
          <w:b/>
          <w:szCs w:val="21"/>
        </w:rPr>
        <w:t>1671.19</w:t>
      </w:r>
    </w:p>
    <w:p w14:paraId="1B2A731D" w14:textId="77777777" w:rsidR="007708D3" w:rsidRPr="007708D3" w:rsidRDefault="007708D3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468EE717" w14:textId="5E81CB15" w:rsidR="00DB1CA6" w:rsidRDefault="009132E2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DB1CA6">
        <w:rPr>
          <w:rFonts w:ascii="宋体" w:hAnsi="宋体" w:hint="eastAsia"/>
          <w:b/>
          <w:szCs w:val="21"/>
        </w:rPr>
        <w:t>【</w:t>
      </w:r>
      <w:r>
        <w:rPr>
          <w:rFonts w:ascii="宋体" w:hAnsi="宋体" w:hint="eastAsia"/>
          <w:b/>
          <w:szCs w:val="21"/>
        </w:rPr>
        <w:t>8</w:t>
      </w:r>
      <w:r w:rsidR="00E928C4" w:rsidRPr="00DB1CA6">
        <w:rPr>
          <w:rFonts w:ascii="宋体" w:hAnsi="宋体" w:hint="eastAsia"/>
          <w:b/>
          <w:szCs w:val="21"/>
        </w:rPr>
        <w:t>】</w:t>
      </w:r>
      <w:r w:rsidR="00036A1D">
        <w:rPr>
          <w:rFonts w:ascii="宋体" w:hAnsi="宋体" w:hint="eastAsia"/>
          <w:b/>
          <w:szCs w:val="21"/>
        </w:rPr>
        <w:t>各图</w:t>
      </w:r>
      <w:r w:rsidR="00E928C4">
        <w:rPr>
          <w:rFonts w:ascii="宋体" w:hAnsi="宋体" w:hint="eastAsia"/>
          <w:b/>
          <w:szCs w:val="21"/>
        </w:rPr>
        <w:t>规律分析</w:t>
      </w:r>
    </w:p>
    <w:p w14:paraId="5765FE8B" w14:textId="64C54085" w:rsidR="006A791B" w:rsidRDefault="006A791B" w:rsidP="006A791B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600000" cy="22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ltiple_line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F2EA913" w14:textId="4D394020" w:rsidR="003924C6" w:rsidRDefault="003924C6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各图数字化处理曲线</w:t>
      </w:r>
    </w:p>
    <w:p w14:paraId="4C191FE8" w14:textId="77777777" w:rsidR="003B3F1B" w:rsidRDefault="00FB47D7" w:rsidP="003B3F1B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各图</w:t>
      </w:r>
      <w:r w:rsidR="003B3F1B">
        <w:rPr>
          <w:rFonts w:ascii="宋体" w:hAnsi="宋体" w:hint="eastAsia"/>
          <w:b/>
          <w:szCs w:val="21"/>
        </w:rPr>
        <w:t>片各区砂堤面积和高度</w:t>
      </w:r>
    </w:p>
    <w:p w14:paraId="5BD15F7F" w14:textId="61D42601" w:rsidR="00C14664" w:rsidRDefault="00C14664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9"/>
        <w:gridCol w:w="353"/>
        <w:gridCol w:w="1137"/>
        <w:gridCol w:w="1087"/>
        <w:gridCol w:w="1137"/>
        <w:gridCol w:w="1087"/>
        <w:gridCol w:w="1137"/>
        <w:gridCol w:w="1087"/>
        <w:gridCol w:w="1137"/>
        <w:gridCol w:w="1211"/>
      </w:tblGrid>
      <w:tr w:rsidR="00796AF1" w:rsidRPr="00A45957" w14:paraId="7C7EDF1C" w14:textId="77777777" w:rsidTr="0091733E">
        <w:tc>
          <w:tcPr>
            <w:tcW w:w="1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E30E62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ABA570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1区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F67960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增幅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B40DA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2区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13B11B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增幅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7E1E57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3区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5EDF06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增幅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9EC6EA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4区</w:t>
            </w:r>
          </w:p>
        </w:tc>
        <w:tc>
          <w:tcPr>
            <w:tcW w:w="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41E1C3" w14:textId="77777777" w:rsidR="00C14664" w:rsidRPr="00A45957" w:rsidRDefault="00C14664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平均</w:t>
            </w:r>
          </w:p>
        </w:tc>
      </w:tr>
      <w:tr w:rsidR="00796AF1" w:rsidRPr="00A45957" w14:paraId="63B495C9" w14:textId="77777777" w:rsidTr="0091733E">
        <w:tc>
          <w:tcPr>
            <w:tcW w:w="1259" w:type="dxa"/>
            <w:vMerge w:val="restart"/>
            <w:shd w:val="clear" w:color="auto" w:fill="auto"/>
          </w:tcPr>
          <w:p w14:paraId="3B982BC4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57D3D7D1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</w:t>
            </w:r>
            <w:r w:rsidRPr="00A45957">
              <w:rPr>
                <w:rFonts w:ascii="宋体" w:hAnsi="宋体" w:hint="eastAsia"/>
                <w:b/>
                <w:szCs w:val="21"/>
              </w:rPr>
              <w:t>#</w:t>
            </w:r>
          </w:p>
        </w:tc>
        <w:tc>
          <w:tcPr>
            <w:tcW w:w="575" w:type="dxa"/>
            <w:shd w:val="clear" w:color="auto" w:fill="auto"/>
          </w:tcPr>
          <w:p w14:paraId="750B500E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4E0B0ED7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19451B5C" w14:textId="78FC85D7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1464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0B375651" w14:textId="32B71ABF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-0.75%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64F71640" w14:textId="359E4822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1453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761D7142" w14:textId="0D598A6D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26.29%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628EF346" w14:textId="486CEB79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1835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2117BFD7" w14:textId="643A7704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-58.31%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272754CD" w14:textId="430AE7A9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1464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2AED1111" w14:textId="736F1DE2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1379.25</w:t>
            </w:r>
          </w:p>
        </w:tc>
      </w:tr>
      <w:tr w:rsidR="00796AF1" w:rsidRPr="00A45957" w14:paraId="093B9203" w14:textId="77777777" w:rsidTr="0091733E">
        <w:tc>
          <w:tcPr>
            <w:tcW w:w="1259" w:type="dxa"/>
            <w:vMerge/>
            <w:shd w:val="clear" w:color="auto" w:fill="auto"/>
          </w:tcPr>
          <w:p w14:paraId="21E32D58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5" w:type="dxa"/>
            <w:shd w:val="clear" w:color="auto" w:fill="auto"/>
          </w:tcPr>
          <w:p w14:paraId="234F3CF9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31E2D22F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65A6119D" w14:textId="0FA2A18E" w:rsidR="00C14664" w:rsidRPr="007A3AA0" w:rsidRDefault="00796AF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12.0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2EFEAB3F" w14:textId="44724D74" w:rsidR="00C14664" w:rsidRPr="00796AF1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-21.25%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7AFC6959" w14:textId="5F22411D" w:rsidR="00C14664" w:rsidRPr="00796AF1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9.45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406276E4" w14:textId="7A733893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25.71%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1C77D089" w14:textId="78CFDE40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11.88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3B87EB17" w14:textId="67BEF252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-23.32%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6852AA98" w14:textId="1B27F73E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9.11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46676FDF" w14:textId="1C4DAE8D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10.61</w:t>
            </w:r>
          </w:p>
        </w:tc>
      </w:tr>
      <w:tr w:rsidR="00796AF1" w:rsidRPr="00A45957" w14:paraId="63B495C9" w14:textId="77777777" w:rsidTr="0091733E">
        <w:tc>
          <w:tcPr>
            <w:tcW w:w="1259" w:type="dxa"/>
            <w:vMerge w:val="restart"/>
            <w:shd w:val="clear" w:color="auto" w:fill="auto"/>
          </w:tcPr>
          <w:p w14:paraId="3B982BC4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57D3D7D1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#</w:t>
            </w:r>
          </w:p>
        </w:tc>
        <w:tc>
          <w:tcPr>
            <w:tcW w:w="575" w:type="dxa"/>
            <w:shd w:val="clear" w:color="auto" w:fill="auto"/>
          </w:tcPr>
          <w:p w14:paraId="750B500E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4E0B0ED7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19451B5C" w14:textId="78FC85D7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2392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0B375651" w14:textId="32B71ABF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-2.84%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64F71640" w14:textId="359E4822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2324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761D7142" w14:textId="0D598A6D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8.00%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628EF346" w14:textId="486CEB79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2510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2117BFD7" w14:textId="643A7704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-70.16%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272754CD" w14:textId="430AE7A9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2392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2AED1111" w14:textId="736F1DE2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1993.75</w:t>
            </w:r>
          </w:p>
        </w:tc>
      </w:tr>
      <w:tr w:rsidR="00796AF1" w:rsidRPr="00A45957" w14:paraId="093B9203" w14:textId="77777777" w:rsidTr="0091733E">
        <w:tc>
          <w:tcPr>
            <w:tcW w:w="1259" w:type="dxa"/>
            <w:vMerge/>
            <w:shd w:val="clear" w:color="auto" w:fill="auto"/>
          </w:tcPr>
          <w:p w14:paraId="21E32D58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5" w:type="dxa"/>
            <w:shd w:val="clear" w:color="auto" w:fill="auto"/>
          </w:tcPr>
          <w:p w14:paraId="234F3CF9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31E2D22F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65A6119D" w14:textId="0FA2A18E" w:rsidR="00C14664" w:rsidRPr="007A3AA0" w:rsidRDefault="00796AF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15.57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2EFEAB3F" w14:textId="44724D74" w:rsidR="00C14664" w:rsidRPr="00796AF1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-2.57%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7AFC6959" w14:textId="5F22411D" w:rsidR="00C14664" w:rsidRPr="00796AF1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15.17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406276E4" w14:textId="7A733893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20.70%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1C77D089" w14:textId="78CFDE40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18.31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3B87EB17" w14:textId="67BEF252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-23.59%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6852AA98" w14:textId="1B27F73E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13.99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46676FDF" w14:textId="1C4DAE8D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15.76</w:t>
            </w:r>
          </w:p>
        </w:tc>
      </w:tr>
      <w:tr w:rsidR="00796AF1" w:rsidRPr="00A45957" w14:paraId="63B495C9" w14:textId="77777777" w:rsidTr="0091733E">
        <w:tc>
          <w:tcPr>
            <w:tcW w:w="1259" w:type="dxa"/>
            <w:vMerge w:val="restart"/>
            <w:shd w:val="clear" w:color="auto" w:fill="auto"/>
          </w:tcPr>
          <w:p w14:paraId="3B982BC4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  <w:p w14:paraId="57D3D7D1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3</w:t>
            </w:r>
            <w:r w:rsidRPr="00A45957">
              <w:rPr>
                <w:rFonts w:ascii="宋体" w:hAnsi="宋体" w:hint="eastAsia"/>
                <w:b/>
                <w:szCs w:val="21"/>
              </w:rPr>
              <w:t>#</w:t>
            </w:r>
          </w:p>
        </w:tc>
        <w:tc>
          <w:tcPr>
            <w:tcW w:w="575" w:type="dxa"/>
            <w:shd w:val="clear" w:color="auto" w:fill="auto"/>
          </w:tcPr>
          <w:p w14:paraId="750B500E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面积</w:t>
            </w:r>
          </w:p>
          <w:p w14:paraId="4E0B0ED7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</w:t>
            </w:r>
            <w:r w:rsidRPr="00A45957">
              <w:rPr>
                <w:rFonts w:ascii="宋体" w:hAnsi="宋体" w:hint="eastAsia"/>
                <w:b/>
                <w:szCs w:val="21"/>
                <w:vertAlign w:val="superscript"/>
              </w:rPr>
              <w:t>2</w:t>
            </w:r>
            <w:r w:rsidRPr="00A45957">
              <w:rPr>
                <w:rFonts w:ascii="宋体" w:hAnsi="宋体" w:hint="eastAsia"/>
                <w:b/>
                <w:szCs w:val="21"/>
              </w:rPr>
              <w:t>）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19451B5C" w14:textId="78FC85D7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2067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0B375651" w14:textId="32B71ABF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16.88%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64F71640" w14:textId="359E4822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2416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761D7142" w14:textId="0D598A6D" w:rsidR="00C14664" w:rsidRPr="007A3AA0" w:rsidRDefault="00775D7F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3.48%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628EF346" w14:textId="486CEB79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2500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2117BFD7" w14:textId="643A7704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-46.92%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272754CD" w14:textId="430AE7A9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2067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2AED1111" w14:textId="736F1DE2" w:rsidR="00C14664" w:rsidRPr="007A3AA0" w:rsidRDefault="00775D7F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2077.5</w:t>
            </w:r>
          </w:p>
        </w:tc>
      </w:tr>
      <w:tr w:rsidR="00796AF1" w:rsidRPr="00A45957" w14:paraId="093B9203" w14:textId="77777777" w:rsidTr="0091733E">
        <w:tc>
          <w:tcPr>
            <w:tcW w:w="1259" w:type="dxa"/>
            <w:vMerge/>
            <w:shd w:val="clear" w:color="auto" w:fill="auto"/>
          </w:tcPr>
          <w:p w14:paraId="21E32D58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575" w:type="dxa"/>
            <w:shd w:val="clear" w:color="auto" w:fill="auto"/>
          </w:tcPr>
          <w:p w14:paraId="234F3CF9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高度</w:t>
            </w:r>
          </w:p>
          <w:p w14:paraId="31E2D22F" w14:textId="77777777" w:rsidR="00C14664" w:rsidRPr="00A45957" w:rsidRDefault="00C14664" w:rsidP="0091733E">
            <w:pPr>
              <w:snapToGrid w:val="0"/>
              <w:spacing w:beforeLines="50" w:before="156"/>
              <w:jc w:val="center"/>
              <w:rPr>
                <w:rFonts w:ascii="宋体" w:hAnsi="宋体"/>
                <w:b/>
                <w:szCs w:val="21"/>
              </w:rPr>
            </w:pPr>
            <w:r w:rsidRPr="00A45957">
              <w:rPr>
                <w:rFonts w:ascii="宋体" w:hAnsi="宋体" w:hint="eastAsia"/>
                <w:b/>
                <w:szCs w:val="21"/>
              </w:rPr>
              <w:t>（m）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65A6119D" w14:textId="0FA2A18E" w:rsidR="00C14664" w:rsidRPr="007A3AA0" w:rsidRDefault="00796AF1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13.7</w:t>
            </w:r>
          </w:p>
        </w:tc>
        <w:tc>
          <w:tcPr>
            <w:tcW w:w="1638" w:type="dxa"/>
            <w:shd w:val="clear" w:color="auto" w:fill="auto"/>
            <w:vAlign w:val="center"/>
          </w:tcPr>
          <w:p w14:paraId="2EFEAB3F" w14:textId="44724D74" w:rsidR="00C14664" w:rsidRPr="00796AF1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31.02%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7AFC6959" w14:textId="5F22411D" w:rsidR="00C14664" w:rsidRPr="00796AF1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17.95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406276E4" w14:textId="7A733893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14.09%</w:t>
            </w:r>
          </w:p>
        </w:tc>
        <w:tc>
          <w:tcPr>
            <w:tcW w:w="1702" w:type="dxa"/>
            <w:shd w:val="clear" w:color="auto" w:fill="auto"/>
            <w:vAlign w:val="center"/>
          </w:tcPr>
          <w:p w14:paraId="1C77D089" w14:textId="78CFDE40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20.48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3B87EB17" w14:textId="67BEF252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-10.60%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6852AA98" w14:textId="1B27F73E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18.31</w:t>
            </w:r>
          </w:p>
        </w:tc>
        <w:tc>
          <w:tcPr>
            <w:tcW w:w="346" w:type="dxa"/>
            <w:shd w:val="clear" w:color="auto" w:fill="auto"/>
            <w:vAlign w:val="center"/>
          </w:tcPr>
          <w:p w14:paraId="46676FDF" w14:textId="1C4DAE8D" w:rsidR="00C14664" w:rsidRPr="007A3AA0" w:rsidRDefault="00796AF1" w:rsidP="0091733E">
            <w:pPr>
              <w:snapToGrid w:val="0"/>
              <w:spacing w:beforeLines="50" w:before="156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17.61</w:t>
            </w:r>
          </w:p>
        </w:tc>
      </w:tr>
    </w:tbl>
    <w:p w14:paraId="77525EE4" w14:textId="77777777" w:rsidR="00C14664" w:rsidRDefault="00C14664" w:rsidP="00C14664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22C2CE21" w14:textId="439E11AE" w:rsidR="00C14664" w:rsidRDefault="00C14664" w:rsidP="00DB1CA6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</w:p>
    <w:p w14:paraId="4FBAF866" w14:textId="134B4A35" w:rsidR="00636BEE" w:rsidRPr="00BB2B93" w:rsidRDefault="00636BEE" w:rsidP="00BB2B93">
      <w:pPr>
        <w:snapToGrid w:val="0"/>
        <w:spacing w:beforeLines="50" w:before="156" w:line="360" w:lineRule="auto"/>
        <w:jc w:val="center"/>
        <w:rPr>
          <w:rFonts w:ascii="宋体" w:hAnsi="宋体"/>
          <w:b/>
          <w:szCs w:val="21"/>
        </w:rPr>
      </w:pPr>
    </w:p>
    <w:p w14:paraId="00CFF9D8" w14:textId="6A76348A" w:rsidR="008301F8" w:rsidRDefault="008301F8" w:rsidP="008301F8">
      <w:pPr>
        <w:snapToGrid w:val="0"/>
        <w:spacing w:beforeLines="50" w:before="156" w:line="360" w:lineRule="auto"/>
        <w:jc w:val="left"/>
        <w:rPr>
          <w:rFonts w:ascii="宋体" w:hAnsi="宋体"/>
          <w:b/>
          <w:szCs w:val="21"/>
        </w:rPr>
      </w:pPr>
      <w:r w:rsidRPr="00DB1CA6">
        <w:rPr>
          <w:rFonts w:ascii="宋体" w:hAnsi="宋体" w:hint="eastAsia"/>
          <w:b/>
          <w:szCs w:val="21"/>
        </w:rPr>
        <w:t>【</w:t>
      </w:r>
      <w:r>
        <w:rPr>
          <w:rFonts w:ascii="宋体" w:hAnsi="宋体" w:hint="eastAsia"/>
          <w:b/>
          <w:szCs w:val="21"/>
        </w:rPr>
        <w:t>9</w:t>
      </w:r>
      <w:r w:rsidRPr="00DB1CA6">
        <w:rPr>
          <w:rFonts w:ascii="宋体" w:hAnsi="宋体" w:hint="eastAsia"/>
          <w:b/>
          <w:szCs w:val="21"/>
        </w:rPr>
        <w:t>】</w:t>
      </w:r>
      <w:r>
        <w:rPr>
          <w:rFonts w:ascii="宋体" w:hAnsi="宋体" w:hint="eastAsia"/>
          <w:b/>
          <w:szCs w:val="21"/>
        </w:rPr>
        <w:t>曲线内部各部分面积和高度对比分析</w:t>
      </w:r>
    </w:p>
    <w:p w14:paraId="1FE77C0A" w14:textId="421F11A9" w:rsidR="003D6719" w:rsidRDefault="003D6719" w:rsidP="00380736">
      <w:pPr>
        <w:snapToGrid w:val="0"/>
        <w:spacing w:line="360" w:lineRule="auto"/>
        <w:ind w:firstLineChars="50" w:firstLine="105"/>
        <w:jc w:val="center"/>
        <w:rPr>
          <w:rFonts w:ascii="宋体" w:hAnsi="宋体"/>
          <w:b/>
          <w:szCs w:val="21"/>
        </w:rPr>
      </w:pPr>
    </w:p>
    <w:p w14:paraId="668B76A6" w14:textId="5000AD2B" w:rsidR="003D6719" w:rsidRDefault="003D6719" w:rsidP="00325383">
      <w:pPr>
        <w:widowControl/>
        <w:jc w:val="left"/>
        <w:rPr>
          <w:rFonts w:ascii="DejaVu Sans Mono" w:eastAsia="微软雅黑" w:hAnsi="DejaVu Sans Mono" w:cs="DejaVu Sans Mono"/>
          <w:color w:val="333333"/>
          <w:kern w:val="0"/>
          <w:szCs w:val="21"/>
        </w:rPr>
      </w:pPr>
      <w:r>
        <w:rPr>
          <w:rFonts w:ascii="DejaVu Sans Mono" w:eastAsia="微软雅黑" w:hAnsi="DejaVu Sans Mono" w:cs="DejaVu Sans Mono"/>
          <w:color w:val="333333"/>
          <w:kern w:val="0"/>
          <w:szCs w:val="21"/>
        </w:rPr>
        <w:t xml:space="preserve">      </w:t>
      </w:r>
      <w:r>
        <w:drawing>
          <wp:inline xmlns:a="http://schemas.openxmlformats.org/drawingml/2006/main" xmlns:pic="http://schemas.openxmlformats.org/drawingml/2006/picture">
            <wp:extent cx="2520000" cy="157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曲线各部分面积对比#0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7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026471">
        <w:rPr>
          <w:rFonts w:ascii="DejaVu Sans Mono" w:eastAsia="微软雅黑" w:hAnsi="DejaVu Sans Mono" w:cs="DejaVu Sans Mono"/>
          <w:color w:val="333333"/>
          <w:kern w:val="0"/>
          <w:szCs w:val="21"/>
        </w:rPr>
        <w:t xml:space="preserve"> </w:t>
      </w:r>
      <w:r>
        <w:drawing>
          <wp:inline xmlns:a="http://schemas.openxmlformats.org/drawingml/2006/main" xmlns:pic="http://schemas.openxmlformats.org/drawingml/2006/picture">
            <wp:extent cx="2520000" cy="157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部分高度对比#0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7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Pr="003D6719">
        <w:rPr>
          <w:rFonts w:ascii="DejaVu Sans Mono" w:eastAsia="微软雅黑" w:hAnsi="DejaVu Sans Mono" w:cs="DejaVu Sans Mono"/>
          <w:color w:val="333333"/>
          <w:kern w:val="0"/>
          <w:szCs w:val="21"/>
        </w:rPr>
        <w:t>.</w:t>
      </w:r>
    </w:p>
    <w:p w14:paraId="45003013" w14:textId="035F4ED0" w:rsidR="00E25C67" w:rsidRPr="003D6719" w:rsidRDefault="00110871" w:rsidP="00325383">
      <w:pPr>
        <w:widowControl/>
        <w:jc w:val="center"/>
        <w:rPr>
          <w:rFonts w:ascii="DejaVu Sans Mono" w:eastAsia="微软雅黑" w:hAnsi="DejaVu Sans Mono" w:cs="DejaVu Sans Mono"/>
          <w:color w:val="333333"/>
          <w:kern w:val="0"/>
          <w:szCs w:val="21"/>
        </w:rPr>
      </w:pPr>
      <w:r>
        <w:rPr>
          <w:rFonts w:ascii="DejaVu Sans Mono" w:eastAsia="微软雅黑" w:hAnsi="DejaVu Sans Mono" w:cs="DejaVu Sans Mono"/>
          <w:color w:val="333333"/>
          <w:kern w:val="0"/>
          <w:szCs w:val="21"/>
        </w:rPr>
        <w:t>1</w:t>
      </w:r>
      <w:r>
        <w:rPr>
          <w:rFonts w:ascii="宋体" w:hAnsi="宋体" w:hint="eastAsia"/>
          <w:b/>
          <w:szCs w:val="21"/>
        </w:rPr>
        <w:t xml:space="preserve">#曲线4个区域面积分布图 </w:t>
      </w:r>
      <w:r>
        <w:rPr>
          <w:rFonts w:ascii="宋体" w:hAnsi="宋体"/>
          <w:b/>
          <w:szCs w:val="21"/>
        </w:rPr>
        <w:t xml:space="preserve">      </w:t>
      </w:r>
      <w:r w:rsidR="00926049">
        <w:rPr>
          <w:rFonts w:ascii="宋体" w:hAnsi="宋体"/>
          <w:b/>
          <w:szCs w:val="21"/>
        </w:rPr>
        <w:t xml:space="preserve">              </w:t>
      </w:r>
      <w:r>
        <w:rPr>
          <w:rFonts w:ascii="宋体" w:hAnsi="宋体" w:hint="eastAsia"/>
          <w:b/>
          <w:szCs w:val="21"/>
        </w:rPr>
        <w:t>1#曲线4个区域高度分布图</w:t>
      </w:r>
    </w:p>
    <w:p w14:paraId="668B76A6" w14:textId="5000AD2B" w:rsidR="003D6719" w:rsidRDefault="003D6719" w:rsidP="00325383">
      <w:pPr>
        <w:widowControl/>
        <w:jc w:val="left"/>
        <w:rPr>
          <w:rFonts w:ascii="DejaVu Sans Mono" w:eastAsia="微软雅黑" w:hAnsi="DejaVu Sans Mono" w:cs="DejaVu Sans Mono"/>
          <w:color w:val="333333"/>
          <w:kern w:val="0"/>
          <w:szCs w:val="21"/>
        </w:rPr>
      </w:pPr>
      <w:r>
        <w:rPr>
          <w:rFonts w:ascii="DejaVu Sans Mono" w:eastAsia="微软雅黑" w:hAnsi="DejaVu Sans Mono" w:cs="DejaVu Sans Mono"/>
          <w:color w:val="333333"/>
          <w:kern w:val="0"/>
          <w:szCs w:val="21"/>
        </w:rPr>
        <w:t xml:space="preserve">      </w:t>
      </w:r>
      <w:r>
        <w:drawing>
          <wp:inline xmlns:a="http://schemas.openxmlformats.org/drawingml/2006/main" xmlns:pic="http://schemas.openxmlformats.org/drawingml/2006/picture">
            <wp:extent cx="2520000" cy="157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曲线各部分面积对比#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7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026471">
        <w:rPr>
          <w:rFonts w:ascii="DejaVu Sans Mono" w:eastAsia="微软雅黑" w:hAnsi="DejaVu Sans Mono" w:cs="DejaVu Sans Mono"/>
          <w:color w:val="333333"/>
          <w:kern w:val="0"/>
          <w:szCs w:val="21"/>
        </w:rPr>
        <w:t xml:space="preserve"> </w:t>
      </w:r>
      <w:r>
        <w:drawing>
          <wp:inline xmlns:a="http://schemas.openxmlformats.org/drawingml/2006/main" xmlns:pic="http://schemas.openxmlformats.org/drawingml/2006/picture">
            <wp:extent cx="2520000" cy="157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部分高度对比#1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7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Pr="003D6719">
        <w:rPr>
          <w:rFonts w:ascii="DejaVu Sans Mono" w:eastAsia="微软雅黑" w:hAnsi="DejaVu Sans Mono" w:cs="DejaVu Sans Mono"/>
          <w:color w:val="333333"/>
          <w:kern w:val="0"/>
          <w:szCs w:val="21"/>
        </w:rPr>
        <w:t>.</w:t>
      </w:r>
    </w:p>
    <w:p w14:paraId="45003013" w14:textId="035F4ED0" w:rsidR="00E25C67" w:rsidRPr="003D6719" w:rsidRDefault="00110871" w:rsidP="00325383">
      <w:pPr>
        <w:widowControl/>
        <w:jc w:val="center"/>
        <w:rPr>
          <w:rFonts w:ascii="DejaVu Sans Mono" w:eastAsia="微软雅黑" w:hAnsi="DejaVu Sans Mono" w:cs="DejaVu Sans Mono"/>
          <w:color w:val="333333"/>
          <w:kern w:val="0"/>
          <w:szCs w:val="21"/>
        </w:rPr>
      </w:pPr>
      <w:r>
        <w:rPr>
          <w:rFonts w:ascii="DejaVu Sans Mono" w:eastAsia="微软雅黑" w:hAnsi="DejaVu Sans Mono" w:cs="DejaVu Sans Mono"/>
          <w:color w:val="333333"/>
          <w:kern w:val="0"/>
          <w:szCs w:val="21"/>
        </w:rPr>
        <w:t>2</w:t>
      </w:r>
      <w:r>
        <w:rPr>
          <w:rFonts w:ascii="宋体" w:hAnsi="宋体" w:hint="eastAsia"/>
          <w:b/>
          <w:szCs w:val="21"/>
        </w:rPr>
        <w:t xml:space="preserve">#曲线4个区域面积分布图 </w:t>
      </w:r>
      <w:r>
        <w:rPr>
          <w:rFonts w:ascii="宋体" w:hAnsi="宋体"/>
          <w:b/>
          <w:szCs w:val="21"/>
        </w:rPr>
        <w:t xml:space="preserve">      </w:t>
      </w:r>
      <w:r w:rsidR="00926049">
        <w:rPr>
          <w:rFonts w:ascii="宋体" w:hAnsi="宋体"/>
          <w:b/>
          <w:szCs w:val="21"/>
        </w:rPr>
        <w:t xml:space="preserve">              </w:t>
      </w:r>
      <w:r>
        <w:rPr>
          <w:rFonts w:ascii="宋体" w:hAnsi="宋体" w:hint="eastAsia"/>
          <w:b/>
          <w:szCs w:val="21"/>
        </w:rPr>
        <w:t>2#曲线4个区域高度分布图</w:t>
      </w:r>
    </w:p>
    <w:p w14:paraId="668B76A6" w14:textId="5000AD2B" w:rsidR="003D6719" w:rsidRDefault="003D6719" w:rsidP="00325383">
      <w:pPr>
        <w:widowControl/>
        <w:jc w:val="left"/>
        <w:rPr>
          <w:rFonts w:ascii="DejaVu Sans Mono" w:eastAsia="微软雅黑" w:hAnsi="DejaVu Sans Mono" w:cs="DejaVu Sans Mono"/>
          <w:color w:val="333333"/>
          <w:kern w:val="0"/>
          <w:szCs w:val="21"/>
        </w:rPr>
      </w:pPr>
      <w:r>
        <w:rPr>
          <w:rFonts w:ascii="DejaVu Sans Mono" w:eastAsia="微软雅黑" w:hAnsi="DejaVu Sans Mono" w:cs="DejaVu Sans Mono"/>
          <w:color w:val="333333"/>
          <w:kern w:val="0"/>
          <w:szCs w:val="21"/>
        </w:rPr>
        <w:t xml:space="preserve">      </w:t>
      </w:r>
      <w:r>
        <w:drawing>
          <wp:inline xmlns:a="http://schemas.openxmlformats.org/drawingml/2006/main" xmlns:pic="http://schemas.openxmlformats.org/drawingml/2006/picture">
            <wp:extent cx="2520000" cy="157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曲线各部分面积对比#2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7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026471">
        <w:rPr>
          <w:rFonts w:ascii="DejaVu Sans Mono" w:eastAsia="微软雅黑" w:hAnsi="DejaVu Sans Mono" w:cs="DejaVu Sans Mono"/>
          <w:color w:val="333333"/>
          <w:kern w:val="0"/>
          <w:szCs w:val="21"/>
        </w:rPr>
        <w:t xml:space="preserve"> </w:t>
      </w:r>
      <w:r>
        <w:drawing>
          <wp:inline xmlns:a="http://schemas.openxmlformats.org/drawingml/2006/main" xmlns:pic="http://schemas.openxmlformats.org/drawingml/2006/picture">
            <wp:extent cx="2520000" cy="157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各部分高度对比#2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57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Pr="003D6719">
        <w:rPr>
          <w:rFonts w:ascii="DejaVu Sans Mono" w:eastAsia="微软雅黑" w:hAnsi="DejaVu Sans Mono" w:cs="DejaVu Sans Mono"/>
          <w:color w:val="333333"/>
          <w:kern w:val="0"/>
          <w:szCs w:val="21"/>
        </w:rPr>
        <w:t>.</w:t>
      </w:r>
    </w:p>
    <w:p w14:paraId="45003013" w14:textId="035F4ED0" w:rsidR="00E25C67" w:rsidRPr="003D6719" w:rsidRDefault="00110871" w:rsidP="00325383">
      <w:pPr>
        <w:widowControl/>
        <w:jc w:val="center"/>
        <w:rPr>
          <w:rFonts w:ascii="DejaVu Sans Mono" w:eastAsia="微软雅黑" w:hAnsi="DejaVu Sans Mono" w:cs="DejaVu Sans Mono"/>
          <w:color w:val="333333"/>
          <w:kern w:val="0"/>
          <w:szCs w:val="21"/>
        </w:rPr>
      </w:pPr>
      <w:r>
        <w:rPr>
          <w:rFonts w:ascii="DejaVu Sans Mono" w:eastAsia="微软雅黑" w:hAnsi="DejaVu Sans Mono" w:cs="DejaVu Sans Mono"/>
          <w:color w:val="333333"/>
          <w:kern w:val="0"/>
          <w:szCs w:val="21"/>
        </w:rPr>
        <w:t>3</w:t>
      </w:r>
      <w:r>
        <w:rPr>
          <w:rFonts w:ascii="宋体" w:hAnsi="宋体" w:hint="eastAsia"/>
          <w:b/>
          <w:szCs w:val="21"/>
        </w:rPr>
        <w:t xml:space="preserve">#曲线4个区域面积分布图 </w:t>
      </w:r>
      <w:r>
        <w:rPr>
          <w:rFonts w:ascii="宋体" w:hAnsi="宋体"/>
          <w:b/>
          <w:szCs w:val="21"/>
        </w:rPr>
        <w:t xml:space="preserve">      </w:t>
      </w:r>
      <w:r w:rsidR="00926049">
        <w:rPr>
          <w:rFonts w:ascii="宋体" w:hAnsi="宋体"/>
          <w:b/>
          <w:szCs w:val="21"/>
        </w:rPr>
        <w:t xml:space="preserve">              </w:t>
      </w:r>
      <w:r>
        <w:rPr>
          <w:rFonts w:ascii="宋体" w:hAnsi="宋体" w:hint="eastAsia"/>
          <w:b/>
          <w:szCs w:val="21"/>
        </w:rPr>
        <w:t>3#曲线4个区域高度分布图</w:t>
      </w:r>
    </w:p>
    <w:p w14:paraId="59987AF1" w14:textId="77777777" w:rsidR="002C128D" w:rsidRPr="002C128D" w:rsidRDefault="002C128D" w:rsidP="00325383">
      <w:pPr>
        <w:snapToGrid w:val="0"/>
        <w:spacing w:line="360" w:lineRule="auto"/>
        <w:rPr>
          <w:sz w:val="24"/>
          <w:szCs w:val="28"/>
        </w:rPr>
      </w:pPr>
    </w:p>
    <w:sectPr w:rsidR="002C128D" w:rsidRPr="002C128D" w:rsidSect="00FD1C64">
      <w:headerReference w:type="default" r:id="rId8"/>
      <w:footerReference w:type="even" r:id="rId9"/>
      <w:footerReference w:type="default" r:id="rId10"/>
      <w:pgSz w:w="11906" w:h="16838" w:code="9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D5672" w14:textId="77777777" w:rsidR="00C51EE6" w:rsidRDefault="00C51EE6">
      <w:r>
        <w:separator/>
      </w:r>
    </w:p>
  </w:endnote>
  <w:endnote w:type="continuationSeparator" w:id="0">
    <w:p w14:paraId="5DCC9338" w14:textId="77777777" w:rsidR="00C51EE6" w:rsidRDefault="00C51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B5BD9" w14:textId="77777777" w:rsidR="00636BEE" w:rsidRDefault="00636BEE" w:rsidP="00E077B7">
    <w:pPr>
      <w:pStyle w:val="a4"/>
      <w:framePr w:wrap="around" w:vAnchor="text" w:hAnchor="margin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A7F59E4" w14:textId="77777777" w:rsidR="00636BEE" w:rsidRDefault="00636BEE" w:rsidP="00E077B7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071C9" w14:textId="584A073F" w:rsidR="00636BEE" w:rsidRDefault="00636BEE" w:rsidP="006873C2">
    <w:pPr>
      <w:pStyle w:val="a4"/>
      <w:framePr w:wrap="around" w:vAnchor="text" w:hAnchor="page" w:x="6155" w:y="210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A6A10">
      <w:rPr>
        <w:rStyle w:val="a7"/>
        <w:noProof/>
      </w:rPr>
      <w:t>4</w:t>
    </w:r>
    <w:r>
      <w:rPr>
        <w:rStyle w:val="a7"/>
      </w:rPr>
      <w:fldChar w:fldCharType="end"/>
    </w:r>
  </w:p>
  <w:p w14:paraId="466A0A81" w14:textId="677A08AB" w:rsidR="00636BEE" w:rsidRDefault="00636BEE" w:rsidP="00E077B7">
    <w:pPr>
      <w:pStyle w:val="a4"/>
      <w:ind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076C0" w14:textId="77777777" w:rsidR="00C51EE6" w:rsidRDefault="00C51EE6">
      <w:r>
        <w:separator/>
      </w:r>
    </w:p>
  </w:footnote>
  <w:footnote w:type="continuationSeparator" w:id="0">
    <w:p w14:paraId="1CC90F43" w14:textId="77777777" w:rsidR="00C51EE6" w:rsidRDefault="00C51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896E3" w14:textId="77777777" w:rsidR="00636BEE" w:rsidRPr="006F0B2C" w:rsidRDefault="00636BEE" w:rsidP="00F10E73">
    <w:pPr>
      <w:pStyle w:val="a3"/>
      <w:rPr>
        <w:rFonts w:ascii="宋体" w:hAnsi="宋体"/>
        <w:sz w:val="21"/>
        <w:szCs w:val="21"/>
      </w:rPr>
    </w:pPr>
    <w:r w:rsidRPr="006F0B2C">
      <w:rPr>
        <w:rFonts w:ascii="宋体" w:hAnsi="宋体" w:hint="eastAsia"/>
        <w:bCs/>
        <w:sz w:val="21"/>
        <w:szCs w:val="21"/>
      </w:rPr>
      <w:t>支撑剂沉降运移规律测试报告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442104"/>
    <w:multiLevelType w:val="multilevel"/>
    <w:tmpl w:val="C100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4464"/>
    <w:rsid w:val="00003C70"/>
    <w:rsid w:val="00005DAE"/>
    <w:rsid w:val="000071BC"/>
    <w:rsid w:val="000117F1"/>
    <w:rsid w:val="00015368"/>
    <w:rsid w:val="000175D7"/>
    <w:rsid w:val="000201E2"/>
    <w:rsid w:val="00023B95"/>
    <w:rsid w:val="000246CC"/>
    <w:rsid w:val="00026471"/>
    <w:rsid w:val="0003163C"/>
    <w:rsid w:val="0003218E"/>
    <w:rsid w:val="0003227C"/>
    <w:rsid w:val="00036A1D"/>
    <w:rsid w:val="0003713E"/>
    <w:rsid w:val="00037532"/>
    <w:rsid w:val="00042613"/>
    <w:rsid w:val="00044785"/>
    <w:rsid w:val="00044C77"/>
    <w:rsid w:val="00044CFF"/>
    <w:rsid w:val="000459DD"/>
    <w:rsid w:val="000525B7"/>
    <w:rsid w:val="0005473F"/>
    <w:rsid w:val="00056457"/>
    <w:rsid w:val="000604A2"/>
    <w:rsid w:val="00060840"/>
    <w:rsid w:val="00063AC1"/>
    <w:rsid w:val="00064F16"/>
    <w:rsid w:val="000658CA"/>
    <w:rsid w:val="00067F7A"/>
    <w:rsid w:val="00077173"/>
    <w:rsid w:val="00077C75"/>
    <w:rsid w:val="00085F48"/>
    <w:rsid w:val="000865E5"/>
    <w:rsid w:val="00090A2A"/>
    <w:rsid w:val="00091C44"/>
    <w:rsid w:val="00092D13"/>
    <w:rsid w:val="00093346"/>
    <w:rsid w:val="00096500"/>
    <w:rsid w:val="000B3BBE"/>
    <w:rsid w:val="000B4128"/>
    <w:rsid w:val="000C486D"/>
    <w:rsid w:val="000C627B"/>
    <w:rsid w:val="000C79D5"/>
    <w:rsid w:val="000D23AC"/>
    <w:rsid w:val="000D2D20"/>
    <w:rsid w:val="000F1B17"/>
    <w:rsid w:val="000F3856"/>
    <w:rsid w:val="00100241"/>
    <w:rsid w:val="00100865"/>
    <w:rsid w:val="00103847"/>
    <w:rsid w:val="00105A26"/>
    <w:rsid w:val="00110871"/>
    <w:rsid w:val="001171CB"/>
    <w:rsid w:val="00120A4E"/>
    <w:rsid w:val="00132E27"/>
    <w:rsid w:val="00137AA4"/>
    <w:rsid w:val="001424A6"/>
    <w:rsid w:val="001433D6"/>
    <w:rsid w:val="001472B7"/>
    <w:rsid w:val="00156DB5"/>
    <w:rsid w:val="0016193C"/>
    <w:rsid w:val="00161DF3"/>
    <w:rsid w:val="0016782E"/>
    <w:rsid w:val="0017241F"/>
    <w:rsid w:val="00173B56"/>
    <w:rsid w:val="0018176B"/>
    <w:rsid w:val="00181BF0"/>
    <w:rsid w:val="001855FD"/>
    <w:rsid w:val="00192581"/>
    <w:rsid w:val="001A0F5B"/>
    <w:rsid w:val="001A11FF"/>
    <w:rsid w:val="001A2276"/>
    <w:rsid w:val="001A7710"/>
    <w:rsid w:val="001B68B5"/>
    <w:rsid w:val="001B7856"/>
    <w:rsid w:val="001B7EE5"/>
    <w:rsid w:val="001C2C08"/>
    <w:rsid w:val="001C3A47"/>
    <w:rsid w:val="001C6975"/>
    <w:rsid w:val="001C715B"/>
    <w:rsid w:val="001D08E7"/>
    <w:rsid w:val="001D0B8F"/>
    <w:rsid w:val="001D42A5"/>
    <w:rsid w:val="001D7E7E"/>
    <w:rsid w:val="001E09C8"/>
    <w:rsid w:val="001F5F4D"/>
    <w:rsid w:val="001F7DA2"/>
    <w:rsid w:val="00202CDD"/>
    <w:rsid w:val="00205C8B"/>
    <w:rsid w:val="00210DA4"/>
    <w:rsid w:val="00220C85"/>
    <w:rsid w:val="00224B27"/>
    <w:rsid w:val="00225DDE"/>
    <w:rsid w:val="002266DC"/>
    <w:rsid w:val="00234860"/>
    <w:rsid w:val="002358E1"/>
    <w:rsid w:val="00237B5D"/>
    <w:rsid w:val="00240F0D"/>
    <w:rsid w:val="00242859"/>
    <w:rsid w:val="002569B1"/>
    <w:rsid w:val="002626C7"/>
    <w:rsid w:val="0026288F"/>
    <w:rsid w:val="00264B13"/>
    <w:rsid w:val="0026695B"/>
    <w:rsid w:val="002706F4"/>
    <w:rsid w:val="0027602A"/>
    <w:rsid w:val="00277187"/>
    <w:rsid w:val="00280AC6"/>
    <w:rsid w:val="00285FE6"/>
    <w:rsid w:val="00287174"/>
    <w:rsid w:val="002928FE"/>
    <w:rsid w:val="00295F53"/>
    <w:rsid w:val="002A07D4"/>
    <w:rsid w:val="002B053A"/>
    <w:rsid w:val="002B4464"/>
    <w:rsid w:val="002C128D"/>
    <w:rsid w:val="002C38C2"/>
    <w:rsid w:val="002C553B"/>
    <w:rsid w:val="002D0CD5"/>
    <w:rsid w:val="002D1DFF"/>
    <w:rsid w:val="002D34BD"/>
    <w:rsid w:val="002D3569"/>
    <w:rsid w:val="002E0876"/>
    <w:rsid w:val="002E5D8A"/>
    <w:rsid w:val="002F2562"/>
    <w:rsid w:val="00300B3C"/>
    <w:rsid w:val="0030107D"/>
    <w:rsid w:val="00304E77"/>
    <w:rsid w:val="003114FD"/>
    <w:rsid w:val="003166C1"/>
    <w:rsid w:val="0032367F"/>
    <w:rsid w:val="00325383"/>
    <w:rsid w:val="00333015"/>
    <w:rsid w:val="003437E8"/>
    <w:rsid w:val="003455B9"/>
    <w:rsid w:val="00347069"/>
    <w:rsid w:val="00347E4E"/>
    <w:rsid w:val="0035465C"/>
    <w:rsid w:val="003610E3"/>
    <w:rsid w:val="00366FBD"/>
    <w:rsid w:val="00372A5E"/>
    <w:rsid w:val="00376673"/>
    <w:rsid w:val="00380736"/>
    <w:rsid w:val="003828F8"/>
    <w:rsid w:val="003830ED"/>
    <w:rsid w:val="00383626"/>
    <w:rsid w:val="00385D60"/>
    <w:rsid w:val="00390CC1"/>
    <w:rsid w:val="00391C82"/>
    <w:rsid w:val="00391F92"/>
    <w:rsid w:val="003924C6"/>
    <w:rsid w:val="00393B4D"/>
    <w:rsid w:val="00394FFC"/>
    <w:rsid w:val="003971B6"/>
    <w:rsid w:val="003A1231"/>
    <w:rsid w:val="003A39DB"/>
    <w:rsid w:val="003A62E9"/>
    <w:rsid w:val="003A7A59"/>
    <w:rsid w:val="003A7BC7"/>
    <w:rsid w:val="003B0EE4"/>
    <w:rsid w:val="003B3F1B"/>
    <w:rsid w:val="003B62DF"/>
    <w:rsid w:val="003C0BE5"/>
    <w:rsid w:val="003C0D79"/>
    <w:rsid w:val="003C785E"/>
    <w:rsid w:val="003D29F0"/>
    <w:rsid w:val="003D2A25"/>
    <w:rsid w:val="003D32AD"/>
    <w:rsid w:val="003D6719"/>
    <w:rsid w:val="003E027B"/>
    <w:rsid w:val="003E0A44"/>
    <w:rsid w:val="003E1265"/>
    <w:rsid w:val="003E3DC2"/>
    <w:rsid w:val="003E424B"/>
    <w:rsid w:val="003E583A"/>
    <w:rsid w:val="003E5DD5"/>
    <w:rsid w:val="003E6A72"/>
    <w:rsid w:val="003E7AAF"/>
    <w:rsid w:val="003F0D0B"/>
    <w:rsid w:val="003F3889"/>
    <w:rsid w:val="003F5ED5"/>
    <w:rsid w:val="003F68F6"/>
    <w:rsid w:val="003F74D3"/>
    <w:rsid w:val="00411E37"/>
    <w:rsid w:val="0041474D"/>
    <w:rsid w:val="0041587B"/>
    <w:rsid w:val="00415FF8"/>
    <w:rsid w:val="004160DC"/>
    <w:rsid w:val="00420096"/>
    <w:rsid w:val="0043176A"/>
    <w:rsid w:val="00434978"/>
    <w:rsid w:val="00446F52"/>
    <w:rsid w:val="00450CBC"/>
    <w:rsid w:val="004539F1"/>
    <w:rsid w:val="0046195C"/>
    <w:rsid w:val="00462752"/>
    <w:rsid w:val="00464C95"/>
    <w:rsid w:val="00467126"/>
    <w:rsid w:val="00470AD1"/>
    <w:rsid w:val="00471257"/>
    <w:rsid w:val="00473D45"/>
    <w:rsid w:val="004766F4"/>
    <w:rsid w:val="004853A9"/>
    <w:rsid w:val="0049381C"/>
    <w:rsid w:val="004A507F"/>
    <w:rsid w:val="004B3799"/>
    <w:rsid w:val="004B3A7D"/>
    <w:rsid w:val="004B4532"/>
    <w:rsid w:val="004B4786"/>
    <w:rsid w:val="004B72F9"/>
    <w:rsid w:val="004B7930"/>
    <w:rsid w:val="004C43D9"/>
    <w:rsid w:val="004C5BCE"/>
    <w:rsid w:val="004D434B"/>
    <w:rsid w:val="004E0DCC"/>
    <w:rsid w:val="004E37F7"/>
    <w:rsid w:val="004E55C2"/>
    <w:rsid w:val="004F41C2"/>
    <w:rsid w:val="004F4C50"/>
    <w:rsid w:val="005037D3"/>
    <w:rsid w:val="00504D22"/>
    <w:rsid w:val="00506018"/>
    <w:rsid w:val="00506904"/>
    <w:rsid w:val="0050692F"/>
    <w:rsid w:val="00510532"/>
    <w:rsid w:val="0051240B"/>
    <w:rsid w:val="00512B1C"/>
    <w:rsid w:val="005204B4"/>
    <w:rsid w:val="00521B96"/>
    <w:rsid w:val="00521C47"/>
    <w:rsid w:val="00524266"/>
    <w:rsid w:val="00525F6C"/>
    <w:rsid w:val="005261F4"/>
    <w:rsid w:val="00526532"/>
    <w:rsid w:val="005318C7"/>
    <w:rsid w:val="00543A23"/>
    <w:rsid w:val="005557CA"/>
    <w:rsid w:val="005572FC"/>
    <w:rsid w:val="005612C9"/>
    <w:rsid w:val="00562E90"/>
    <w:rsid w:val="00562FDD"/>
    <w:rsid w:val="00564BD3"/>
    <w:rsid w:val="00566F84"/>
    <w:rsid w:val="00574320"/>
    <w:rsid w:val="00575C98"/>
    <w:rsid w:val="00580D6F"/>
    <w:rsid w:val="00583B6B"/>
    <w:rsid w:val="0058469E"/>
    <w:rsid w:val="00585D35"/>
    <w:rsid w:val="005926E7"/>
    <w:rsid w:val="005939B1"/>
    <w:rsid w:val="00594A5C"/>
    <w:rsid w:val="00594DF4"/>
    <w:rsid w:val="005963CD"/>
    <w:rsid w:val="005A22AE"/>
    <w:rsid w:val="005A5869"/>
    <w:rsid w:val="005A6A10"/>
    <w:rsid w:val="005B0D1E"/>
    <w:rsid w:val="005B2307"/>
    <w:rsid w:val="005B5793"/>
    <w:rsid w:val="005B5D71"/>
    <w:rsid w:val="005C09AF"/>
    <w:rsid w:val="005C3162"/>
    <w:rsid w:val="005C5FC0"/>
    <w:rsid w:val="005C6E36"/>
    <w:rsid w:val="005D3B99"/>
    <w:rsid w:val="005D513C"/>
    <w:rsid w:val="005E1013"/>
    <w:rsid w:val="005E2FAE"/>
    <w:rsid w:val="005E5E4D"/>
    <w:rsid w:val="005F073D"/>
    <w:rsid w:val="005F249C"/>
    <w:rsid w:val="005F3800"/>
    <w:rsid w:val="005F6246"/>
    <w:rsid w:val="005F66DF"/>
    <w:rsid w:val="00601AEE"/>
    <w:rsid w:val="00601B45"/>
    <w:rsid w:val="00601EB9"/>
    <w:rsid w:val="00602DE4"/>
    <w:rsid w:val="00623205"/>
    <w:rsid w:val="006304CD"/>
    <w:rsid w:val="00632C7F"/>
    <w:rsid w:val="00632DB8"/>
    <w:rsid w:val="006352DF"/>
    <w:rsid w:val="00636BEE"/>
    <w:rsid w:val="00637CC8"/>
    <w:rsid w:val="00640A7C"/>
    <w:rsid w:val="00641E1C"/>
    <w:rsid w:val="00642C7C"/>
    <w:rsid w:val="006469FE"/>
    <w:rsid w:val="00650CA3"/>
    <w:rsid w:val="006529BB"/>
    <w:rsid w:val="00653584"/>
    <w:rsid w:val="00654BFF"/>
    <w:rsid w:val="006569B2"/>
    <w:rsid w:val="00657823"/>
    <w:rsid w:val="00663272"/>
    <w:rsid w:val="00663A8B"/>
    <w:rsid w:val="006642C1"/>
    <w:rsid w:val="00670FB8"/>
    <w:rsid w:val="006723B5"/>
    <w:rsid w:val="006737B5"/>
    <w:rsid w:val="00673DEE"/>
    <w:rsid w:val="006801D2"/>
    <w:rsid w:val="00684269"/>
    <w:rsid w:val="006857AF"/>
    <w:rsid w:val="006873C2"/>
    <w:rsid w:val="00693F7F"/>
    <w:rsid w:val="00697589"/>
    <w:rsid w:val="006A2CC5"/>
    <w:rsid w:val="006A42A5"/>
    <w:rsid w:val="006A46F9"/>
    <w:rsid w:val="006A791B"/>
    <w:rsid w:val="006B2689"/>
    <w:rsid w:val="006B2C3C"/>
    <w:rsid w:val="006B658F"/>
    <w:rsid w:val="006B6CA1"/>
    <w:rsid w:val="006C1285"/>
    <w:rsid w:val="006C1520"/>
    <w:rsid w:val="006C417E"/>
    <w:rsid w:val="006C748F"/>
    <w:rsid w:val="006D4B0B"/>
    <w:rsid w:val="006D5191"/>
    <w:rsid w:val="006D64AB"/>
    <w:rsid w:val="006E2CD8"/>
    <w:rsid w:val="006E4A2F"/>
    <w:rsid w:val="006E62DD"/>
    <w:rsid w:val="006E6920"/>
    <w:rsid w:val="006F0B2C"/>
    <w:rsid w:val="006F298F"/>
    <w:rsid w:val="00700B8D"/>
    <w:rsid w:val="00711B78"/>
    <w:rsid w:val="00715687"/>
    <w:rsid w:val="00735354"/>
    <w:rsid w:val="007354EC"/>
    <w:rsid w:val="00736227"/>
    <w:rsid w:val="00741DD0"/>
    <w:rsid w:val="00745DF4"/>
    <w:rsid w:val="007475DF"/>
    <w:rsid w:val="00750886"/>
    <w:rsid w:val="00750A8B"/>
    <w:rsid w:val="007519C1"/>
    <w:rsid w:val="00751B6C"/>
    <w:rsid w:val="00753435"/>
    <w:rsid w:val="0075649E"/>
    <w:rsid w:val="007573BD"/>
    <w:rsid w:val="00762C33"/>
    <w:rsid w:val="00770779"/>
    <w:rsid w:val="007708D3"/>
    <w:rsid w:val="00770C7B"/>
    <w:rsid w:val="00775C34"/>
    <w:rsid w:val="00775D7F"/>
    <w:rsid w:val="0077629E"/>
    <w:rsid w:val="00781628"/>
    <w:rsid w:val="00782FD6"/>
    <w:rsid w:val="00783816"/>
    <w:rsid w:val="00783D05"/>
    <w:rsid w:val="00796AF1"/>
    <w:rsid w:val="007978F3"/>
    <w:rsid w:val="007A259E"/>
    <w:rsid w:val="007A3AA0"/>
    <w:rsid w:val="007A4972"/>
    <w:rsid w:val="007A6112"/>
    <w:rsid w:val="007A6A81"/>
    <w:rsid w:val="007B12DA"/>
    <w:rsid w:val="007B14CB"/>
    <w:rsid w:val="007B1810"/>
    <w:rsid w:val="007B29BF"/>
    <w:rsid w:val="007B36CE"/>
    <w:rsid w:val="007B485F"/>
    <w:rsid w:val="007B535A"/>
    <w:rsid w:val="007B7356"/>
    <w:rsid w:val="007C2158"/>
    <w:rsid w:val="007C7B66"/>
    <w:rsid w:val="007D2108"/>
    <w:rsid w:val="007D265A"/>
    <w:rsid w:val="007D6D72"/>
    <w:rsid w:val="007D6F12"/>
    <w:rsid w:val="007E082F"/>
    <w:rsid w:val="007E0B21"/>
    <w:rsid w:val="007F1FF5"/>
    <w:rsid w:val="007F4EE6"/>
    <w:rsid w:val="007F7DF6"/>
    <w:rsid w:val="00800DA7"/>
    <w:rsid w:val="00810081"/>
    <w:rsid w:val="00812103"/>
    <w:rsid w:val="00812486"/>
    <w:rsid w:val="0082624B"/>
    <w:rsid w:val="008301F8"/>
    <w:rsid w:val="00830664"/>
    <w:rsid w:val="00833222"/>
    <w:rsid w:val="008350E3"/>
    <w:rsid w:val="008442A7"/>
    <w:rsid w:val="008522B1"/>
    <w:rsid w:val="008524EA"/>
    <w:rsid w:val="008558FD"/>
    <w:rsid w:val="00862FB3"/>
    <w:rsid w:val="0086347E"/>
    <w:rsid w:val="00863D9A"/>
    <w:rsid w:val="00865167"/>
    <w:rsid w:val="008662D0"/>
    <w:rsid w:val="00873536"/>
    <w:rsid w:val="0087483E"/>
    <w:rsid w:val="00876216"/>
    <w:rsid w:val="00876B2A"/>
    <w:rsid w:val="00877C1E"/>
    <w:rsid w:val="00882446"/>
    <w:rsid w:val="00884EB8"/>
    <w:rsid w:val="00893188"/>
    <w:rsid w:val="00894A52"/>
    <w:rsid w:val="00897513"/>
    <w:rsid w:val="008A4B87"/>
    <w:rsid w:val="008A63CE"/>
    <w:rsid w:val="008A6CEC"/>
    <w:rsid w:val="008A6D93"/>
    <w:rsid w:val="008A6FE0"/>
    <w:rsid w:val="008B2BFB"/>
    <w:rsid w:val="008B3407"/>
    <w:rsid w:val="008B45C9"/>
    <w:rsid w:val="008D482D"/>
    <w:rsid w:val="008D6C68"/>
    <w:rsid w:val="008F1896"/>
    <w:rsid w:val="008F1B3C"/>
    <w:rsid w:val="008F429F"/>
    <w:rsid w:val="008F6B23"/>
    <w:rsid w:val="009010E6"/>
    <w:rsid w:val="00906F83"/>
    <w:rsid w:val="009132E2"/>
    <w:rsid w:val="009140F7"/>
    <w:rsid w:val="0092123A"/>
    <w:rsid w:val="00921264"/>
    <w:rsid w:val="0092353D"/>
    <w:rsid w:val="00925A59"/>
    <w:rsid w:val="00926049"/>
    <w:rsid w:val="00930B61"/>
    <w:rsid w:val="00932DC3"/>
    <w:rsid w:val="00941C05"/>
    <w:rsid w:val="009441E0"/>
    <w:rsid w:val="00945949"/>
    <w:rsid w:val="009459B9"/>
    <w:rsid w:val="00947288"/>
    <w:rsid w:val="00947C74"/>
    <w:rsid w:val="00956608"/>
    <w:rsid w:val="00956A2D"/>
    <w:rsid w:val="0096247D"/>
    <w:rsid w:val="00965E80"/>
    <w:rsid w:val="00967098"/>
    <w:rsid w:val="00981986"/>
    <w:rsid w:val="0098347E"/>
    <w:rsid w:val="00983ADD"/>
    <w:rsid w:val="0098564B"/>
    <w:rsid w:val="009902A1"/>
    <w:rsid w:val="0099095A"/>
    <w:rsid w:val="009A50FF"/>
    <w:rsid w:val="009B0EB8"/>
    <w:rsid w:val="009B1433"/>
    <w:rsid w:val="009B22BD"/>
    <w:rsid w:val="009C50F9"/>
    <w:rsid w:val="009D2014"/>
    <w:rsid w:val="009D25F2"/>
    <w:rsid w:val="009D5914"/>
    <w:rsid w:val="009D7762"/>
    <w:rsid w:val="009E10B9"/>
    <w:rsid w:val="009F0F11"/>
    <w:rsid w:val="00A003EF"/>
    <w:rsid w:val="00A00B2D"/>
    <w:rsid w:val="00A04346"/>
    <w:rsid w:val="00A057E2"/>
    <w:rsid w:val="00A05CAE"/>
    <w:rsid w:val="00A10043"/>
    <w:rsid w:val="00A11A15"/>
    <w:rsid w:val="00A150B3"/>
    <w:rsid w:val="00A30731"/>
    <w:rsid w:val="00A3568C"/>
    <w:rsid w:val="00A41F6D"/>
    <w:rsid w:val="00A45957"/>
    <w:rsid w:val="00A47F29"/>
    <w:rsid w:val="00A514F5"/>
    <w:rsid w:val="00A57AFE"/>
    <w:rsid w:val="00A6384A"/>
    <w:rsid w:val="00A6436D"/>
    <w:rsid w:val="00A6595D"/>
    <w:rsid w:val="00A73F82"/>
    <w:rsid w:val="00A74100"/>
    <w:rsid w:val="00A809F3"/>
    <w:rsid w:val="00A81777"/>
    <w:rsid w:val="00A83BCF"/>
    <w:rsid w:val="00A93FBF"/>
    <w:rsid w:val="00AA3711"/>
    <w:rsid w:val="00AA71FF"/>
    <w:rsid w:val="00AB05CA"/>
    <w:rsid w:val="00AB2DFE"/>
    <w:rsid w:val="00AB31AA"/>
    <w:rsid w:val="00AB5EE3"/>
    <w:rsid w:val="00AB6DC4"/>
    <w:rsid w:val="00AB74C9"/>
    <w:rsid w:val="00AC1CFE"/>
    <w:rsid w:val="00AC2E73"/>
    <w:rsid w:val="00AC3E11"/>
    <w:rsid w:val="00AC417A"/>
    <w:rsid w:val="00AD10E2"/>
    <w:rsid w:val="00AE6A32"/>
    <w:rsid w:val="00B024EA"/>
    <w:rsid w:val="00B07792"/>
    <w:rsid w:val="00B108BD"/>
    <w:rsid w:val="00B25C7A"/>
    <w:rsid w:val="00B279D9"/>
    <w:rsid w:val="00B30286"/>
    <w:rsid w:val="00B3424F"/>
    <w:rsid w:val="00B361A6"/>
    <w:rsid w:val="00B37186"/>
    <w:rsid w:val="00B445C6"/>
    <w:rsid w:val="00B4774E"/>
    <w:rsid w:val="00B5210E"/>
    <w:rsid w:val="00B523A2"/>
    <w:rsid w:val="00B52C7E"/>
    <w:rsid w:val="00B53592"/>
    <w:rsid w:val="00B53682"/>
    <w:rsid w:val="00B54C7E"/>
    <w:rsid w:val="00B567FB"/>
    <w:rsid w:val="00B56AD8"/>
    <w:rsid w:val="00B60866"/>
    <w:rsid w:val="00B63D53"/>
    <w:rsid w:val="00B65815"/>
    <w:rsid w:val="00B702CF"/>
    <w:rsid w:val="00B7073C"/>
    <w:rsid w:val="00B70DDC"/>
    <w:rsid w:val="00B72194"/>
    <w:rsid w:val="00B72E6D"/>
    <w:rsid w:val="00B733C5"/>
    <w:rsid w:val="00B7660E"/>
    <w:rsid w:val="00B814D7"/>
    <w:rsid w:val="00B81D84"/>
    <w:rsid w:val="00B8220B"/>
    <w:rsid w:val="00B8299D"/>
    <w:rsid w:val="00B86589"/>
    <w:rsid w:val="00B8673E"/>
    <w:rsid w:val="00B87104"/>
    <w:rsid w:val="00B978FD"/>
    <w:rsid w:val="00BA359D"/>
    <w:rsid w:val="00BA60A2"/>
    <w:rsid w:val="00BA6586"/>
    <w:rsid w:val="00BB2B93"/>
    <w:rsid w:val="00BB4626"/>
    <w:rsid w:val="00BC436C"/>
    <w:rsid w:val="00BC594C"/>
    <w:rsid w:val="00BC5BA1"/>
    <w:rsid w:val="00BD459B"/>
    <w:rsid w:val="00BD62CF"/>
    <w:rsid w:val="00BD7DAD"/>
    <w:rsid w:val="00BE51DA"/>
    <w:rsid w:val="00BF37C4"/>
    <w:rsid w:val="00BF5264"/>
    <w:rsid w:val="00BF56B1"/>
    <w:rsid w:val="00C02235"/>
    <w:rsid w:val="00C031E5"/>
    <w:rsid w:val="00C07BFB"/>
    <w:rsid w:val="00C131F6"/>
    <w:rsid w:val="00C14664"/>
    <w:rsid w:val="00C20CDE"/>
    <w:rsid w:val="00C20E89"/>
    <w:rsid w:val="00C22BAC"/>
    <w:rsid w:val="00C27859"/>
    <w:rsid w:val="00C27AB3"/>
    <w:rsid w:val="00C31EDB"/>
    <w:rsid w:val="00C34BF9"/>
    <w:rsid w:val="00C40CCE"/>
    <w:rsid w:val="00C43900"/>
    <w:rsid w:val="00C44A25"/>
    <w:rsid w:val="00C458CA"/>
    <w:rsid w:val="00C4747E"/>
    <w:rsid w:val="00C51EE6"/>
    <w:rsid w:val="00C54E8A"/>
    <w:rsid w:val="00C56103"/>
    <w:rsid w:val="00C646E1"/>
    <w:rsid w:val="00C64F33"/>
    <w:rsid w:val="00C7702E"/>
    <w:rsid w:val="00C819C5"/>
    <w:rsid w:val="00C82721"/>
    <w:rsid w:val="00C827D5"/>
    <w:rsid w:val="00C85C47"/>
    <w:rsid w:val="00C92086"/>
    <w:rsid w:val="00C937B8"/>
    <w:rsid w:val="00CA0992"/>
    <w:rsid w:val="00CA1451"/>
    <w:rsid w:val="00CA3B82"/>
    <w:rsid w:val="00CA60F3"/>
    <w:rsid w:val="00CB3262"/>
    <w:rsid w:val="00CB4A2E"/>
    <w:rsid w:val="00CB5B8A"/>
    <w:rsid w:val="00CB67FD"/>
    <w:rsid w:val="00CB7F50"/>
    <w:rsid w:val="00CD4DED"/>
    <w:rsid w:val="00CD5502"/>
    <w:rsid w:val="00CE11C2"/>
    <w:rsid w:val="00CE4053"/>
    <w:rsid w:val="00CE5CCE"/>
    <w:rsid w:val="00CE7EB5"/>
    <w:rsid w:val="00CF062A"/>
    <w:rsid w:val="00CF797B"/>
    <w:rsid w:val="00D010F8"/>
    <w:rsid w:val="00D049B8"/>
    <w:rsid w:val="00D06DF2"/>
    <w:rsid w:val="00D12F66"/>
    <w:rsid w:val="00D17465"/>
    <w:rsid w:val="00D21F4E"/>
    <w:rsid w:val="00D222F1"/>
    <w:rsid w:val="00D2271E"/>
    <w:rsid w:val="00D22B01"/>
    <w:rsid w:val="00D34E9A"/>
    <w:rsid w:val="00D36016"/>
    <w:rsid w:val="00D3639A"/>
    <w:rsid w:val="00D42995"/>
    <w:rsid w:val="00D4364B"/>
    <w:rsid w:val="00D51DDA"/>
    <w:rsid w:val="00D54E97"/>
    <w:rsid w:val="00D623E5"/>
    <w:rsid w:val="00D71F10"/>
    <w:rsid w:val="00D861A0"/>
    <w:rsid w:val="00D86928"/>
    <w:rsid w:val="00D90692"/>
    <w:rsid w:val="00D94A79"/>
    <w:rsid w:val="00D954D3"/>
    <w:rsid w:val="00D958E4"/>
    <w:rsid w:val="00D96558"/>
    <w:rsid w:val="00DA069A"/>
    <w:rsid w:val="00DA44AA"/>
    <w:rsid w:val="00DA55AF"/>
    <w:rsid w:val="00DA6088"/>
    <w:rsid w:val="00DB1CA6"/>
    <w:rsid w:val="00DB42E9"/>
    <w:rsid w:val="00DB46BA"/>
    <w:rsid w:val="00DC0C01"/>
    <w:rsid w:val="00DC31B8"/>
    <w:rsid w:val="00DC464A"/>
    <w:rsid w:val="00DC6DD8"/>
    <w:rsid w:val="00DC7953"/>
    <w:rsid w:val="00DD15FD"/>
    <w:rsid w:val="00DD69BE"/>
    <w:rsid w:val="00DE2E4B"/>
    <w:rsid w:val="00DE666D"/>
    <w:rsid w:val="00DE781B"/>
    <w:rsid w:val="00DF3258"/>
    <w:rsid w:val="00E0289A"/>
    <w:rsid w:val="00E077B7"/>
    <w:rsid w:val="00E15243"/>
    <w:rsid w:val="00E164FE"/>
    <w:rsid w:val="00E21184"/>
    <w:rsid w:val="00E221B2"/>
    <w:rsid w:val="00E23C46"/>
    <w:rsid w:val="00E25C67"/>
    <w:rsid w:val="00E34ED4"/>
    <w:rsid w:val="00E35A9F"/>
    <w:rsid w:val="00E36DAA"/>
    <w:rsid w:val="00E43E8C"/>
    <w:rsid w:val="00E45AF9"/>
    <w:rsid w:val="00E637E0"/>
    <w:rsid w:val="00E67BFB"/>
    <w:rsid w:val="00E67DF7"/>
    <w:rsid w:val="00E73E6A"/>
    <w:rsid w:val="00E75F4E"/>
    <w:rsid w:val="00E763B6"/>
    <w:rsid w:val="00E812B5"/>
    <w:rsid w:val="00E81695"/>
    <w:rsid w:val="00E9057A"/>
    <w:rsid w:val="00E928C4"/>
    <w:rsid w:val="00E93115"/>
    <w:rsid w:val="00E97B17"/>
    <w:rsid w:val="00EA0C84"/>
    <w:rsid w:val="00EA4543"/>
    <w:rsid w:val="00EA49D5"/>
    <w:rsid w:val="00EB0ACB"/>
    <w:rsid w:val="00EC69FE"/>
    <w:rsid w:val="00EC7E31"/>
    <w:rsid w:val="00ED29AE"/>
    <w:rsid w:val="00ED496C"/>
    <w:rsid w:val="00ED54A6"/>
    <w:rsid w:val="00ED5789"/>
    <w:rsid w:val="00EE55FE"/>
    <w:rsid w:val="00EE58CA"/>
    <w:rsid w:val="00EE7A6C"/>
    <w:rsid w:val="00EF1253"/>
    <w:rsid w:val="00EF3056"/>
    <w:rsid w:val="00F00B09"/>
    <w:rsid w:val="00F01B9C"/>
    <w:rsid w:val="00F07E54"/>
    <w:rsid w:val="00F10E73"/>
    <w:rsid w:val="00F11285"/>
    <w:rsid w:val="00F13EA4"/>
    <w:rsid w:val="00F160EA"/>
    <w:rsid w:val="00F16ED4"/>
    <w:rsid w:val="00F214F8"/>
    <w:rsid w:val="00F22B31"/>
    <w:rsid w:val="00F2356D"/>
    <w:rsid w:val="00F34ADB"/>
    <w:rsid w:val="00F34B5D"/>
    <w:rsid w:val="00F4378C"/>
    <w:rsid w:val="00F43EBE"/>
    <w:rsid w:val="00F43FF7"/>
    <w:rsid w:val="00F44C86"/>
    <w:rsid w:val="00F44E28"/>
    <w:rsid w:val="00F45493"/>
    <w:rsid w:val="00F45A2A"/>
    <w:rsid w:val="00F52999"/>
    <w:rsid w:val="00F55925"/>
    <w:rsid w:val="00F55BA0"/>
    <w:rsid w:val="00F56897"/>
    <w:rsid w:val="00F57276"/>
    <w:rsid w:val="00F61BBF"/>
    <w:rsid w:val="00F634A2"/>
    <w:rsid w:val="00F63B69"/>
    <w:rsid w:val="00F65CA3"/>
    <w:rsid w:val="00F675DB"/>
    <w:rsid w:val="00F70433"/>
    <w:rsid w:val="00F713A6"/>
    <w:rsid w:val="00F71419"/>
    <w:rsid w:val="00F75FF3"/>
    <w:rsid w:val="00F76351"/>
    <w:rsid w:val="00F9131B"/>
    <w:rsid w:val="00F924FD"/>
    <w:rsid w:val="00F93AAB"/>
    <w:rsid w:val="00F93EC7"/>
    <w:rsid w:val="00F963A0"/>
    <w:rsid w:val="00F96875"/>
    <w:rsid w:val="00FA293E"/>
    <w:rsid w:val="00FA2EA0"/>
    <w:rsid w:val="00FA7450"/>
    <w:rsid w:val="00FA7785"/>
    <w:rsid w:val="00FA7C4A"/>
    <w:rsid w:val="00FB0490"/>
    <w:rsid w:val="00FB47D7"/>
    <w:rsid w:val="00FB54B7"/>
    <w:rsid w:val="00FB55D1"/>
    <w:rsid w:val="00FB5CDD"/>
    <w:rsid w:val="00FB5E62"/>
    <w:rsid w:val="00FC36C2"/>
    <w:rsid w:val="00FC63B3"/>
    <w:rsid w:val="00FD1C64"/>
    <w:rsid w:val="00FD2D0F"/>
    <w:rsid w:val="00FD40E5"/>
    <w:rsid w:val="00FD5EF4"/>
    <w:rsid w:val="00FE0326"/>
    <w:rsid w:val="00FE7F36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B5A40F"/>
  <w15:docId w15:val="{C9A530B9-61FA-4C65-ADDB-8C568417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A791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B4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B4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Document Map"/>
    <w:basedOn w:val="a"/>
    <w:semiHidden/>
    <w:rsid w:val="00B30286"/>
    <w:pPr>
      <w:shd w:val="clear" w:color="auto" w:fill="000080"/>
    </w:pPr>
  </w:style>
  <w:style w:type="table" w:styleId="a6">
    <w:name w:val="Table Grid"/>
    <w:basedOn w:val="a1"/>
    <w:rsid w:val="00D9069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2C38C2"/>
  </w:style>
  <w:style w:type="character" w:styleId="a8">
    <w:name w:val="annotation reference"/>
    <w:semiHidden/>
    <w:unhideWhenUsed/>
    <w:rsid w:val="00BC5BA1"/>
    <w:rPr>
      <w:sz w:val="21"/>
      <w:szCs w:val="21"/>
    </w:rPr>
  </w:style>
  <w:style w:type="paragraph" w:styleId="a9">
    <w:name w:val="annotation text"/>
    <w:basedOn w:val="a"/>
    <w:link w:val="aa"/>
    <w:semiHidden/>
    <w:unhideWhenUsed/>
    <w:rsid w:val="00BC5BA1"/>
    <w:pPr>
      <w:jc w:val="left"/>
    </w:pPr>
  </w:style>
  <w:style w:type="character" w:customStyle="1" w:styleId="aa">
    <w:name w:val="批注文字 字符"/>
    <w:link w:val="a9"/>
    <w:semiHidden/>
    <w:rsid w:val="00BC5BA1"/>
    <w:rPr>
      <w:kern w:val="2"/>
      <w:sz w:val="21"/>
      <w:szCs w:val="24"/>
    </w:rPr>
  </w:style>
  <w:style w:type="paragraph" w:styleId="ab">
    <w:name w:val="annotation subject"/>
    <w:basedOn w:val="a9"/>
    <w:next w:val="a9"/>
    <w:link w:val="ac"/>
    <w:semiHidden/>
    <w:unhideWhenUsed/>
    <w:rsid w:val="00BC5BA1"/>
    <w:rPr>
      <w:b/>
      <w:bCs/>
    </w:rPr>
  </w:style>
  <w:style w:type="character" w:customStyle="1" w:styleId="ac">
    <w:name w:val="批注主题 字符"/>
    <w:link w:val="ab"/>
    <w:semiHidden/>
    <w:rsid w:val="00BC5BA1"/>
    <w:rPr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BC5BA1"/>
    <w:rPr>
      <w:sz w:val="18"/>
      <w:szCs w:val="18"/>
    </w:rPr>
  </w:style>
  <w:style w:type="character" w:customStyle="1" w:styleId="ae">
    <w:name w:val="批注框文本 字符"/>
    <w:link w:val="ad"/>
    <w:rsid w:val="00BC5BA1"/>
    <w:rPr>
      <w:kern w:val="2"/>
      <w:sz w:val="18"/>
      <w:szCs w:val="18"/>
    </w:rPr>
  </w:style>
  <w:style w:type="character" w:customStyle="1" w:styleId="hljs-keyword">
    <w:name w:val="hljs-keyword"/>
    <w:rsid w:val="003D6719"/>
  </w:style>
  <w:style w:type="character" w:customStyle="1" w:styleId="hljs-number">
    <w:name w:val="hljs-number"/>
    <w:rsid w:val="003D6719"/>
  </w:style>
  <w:style w:type="paragraph" w:styleId="af">
    <w:name w:val="footnote text"/>
    <w:basedOn w:val="a"/>
    <w:link w:val="af0"/>
    <w:semiHidden/>
    <w:unhideWhenUsed/>
    <w:rsid w:val="005A6A10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link w:val="af"/>
    <w:semiHidden/>
    <w:rsid w:val="005A6A10"/>
    <w:rPr>
      <w:kern w:val="2"/>
      <w:sz w:val="18"/>
      <w:szCs w:val="18"/>
    </w:rPr>
  </w:style>
  <w:style w:type="character" w:styleId="af1">
    <w:name w:val="footnote reference"/>
    <w:semiHidden/>
    <w:unhideWhenUsed/>
    <w:rsid w:val="005A6A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3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684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24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F6C1B-E657-4721-A827-7F2FF8DB6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428</Words>
  <Characters>2446</Characters>
  <Application>Microsoft Office Word</Application>
  <DocSecurity>0</DocSecurity>
  <Lines>20</Lines>
  <Paragraphs>5</Paragraphs>
  <ScaleCrop>false</ScaleCrop>
  <Company>upc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 liangbin</cp:lastModifiedBy>
  <cp:revision>65</cp:revision>
  <dcterms:created xsi:type="dcterms:W3CDTF">2020-02-12T07:09:00Z</dcterms:created>
  <dcterms:modified xsi:type="dcterms:W3CDTF">2021-03-24T14:31:00Z</dcterms:modified>
</cp:coreProperties>
</file>