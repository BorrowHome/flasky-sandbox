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C3DC3" w14:textId="57821F8E" w:rsidR="00DB46BA" w:rsidRDefault="00C20CDE" w:rsidP="009441E0">
      <w:pPr>
        <w:jc w:val="left"/>
      </w:pPr>
      <w:del w:id="0" w:author="个人用户" w:date="2020-02-12T11:19:00Z">
        <w:r>
          <w:rPr>
            <w:noProof/>
          </w:rPr>
          <w:pict w14:anchorId="49B1682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style="width:276.05pt;height:77.05pt;visibility:visible">
              <v:imagedata r:id="rId7" o:title=""/>
            </v:shape>
          </w:pict>
        </w:r>
      </w:del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CB29953" w14:textId="180D765A" w:rsidR="00F56897" w:rsidRPr="00CB67FD" w:rsidDel="00BC5BA1" w:rsidRDefault="005B0D1E" w:rsidP="007B29BF">
      <w:pPr>
        <w:snapToGrid w:val="0"/>
        <w:spacing w:line="360" w:lineRule="auto"/>
        <w:jc w:val="center"/>
        <w:rPr>
          <w:del w:id="1" w:author="个人用户" w:date="2020-02-12T11:18:00Z"/>
          <w:rFonts w:ascii="黑体" w:eastAsia="黑体"/>
          <w:b/>
          <w:bCs/>
          <w:color w:val="000000"/>
          <w:sz w:val="30"/>
          <w:szCs w:val="30"/>
        </w:rPr>
      </w:pPr>
      <w:del w:id="2" w:author="个人用户" w:date="2020-02-12T11:18:00Z">
        <w:r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中国石油大学（华东）</w:delText>
        </w:r>
      </w:del>
    </w:p>
    <w:p w14:paraId="6AB1013B" w14:textId="2E8B7E7A" w:rsidR="007B29BF" w:rsidRPr="00CB67FD" w:rsidDel="00BC5BA1" w:rsidRDefault="00BC5BA1" w:rsidP="007B29BF">
      <w:pPr>
        <w:snapToGrid w:val="0"/>
        <w:spacing w:line="360" w:lineRule="auto"/>
        <w:jc w:val="center"/>
        <w:rPr>
          <w:del w:id="3" w:author="个人用户" w:date="2020-02-12T11:17:00Z"/>
          <w:rFonts w:ascii="黑体" w:eastAsia="黑体"/>
          <w:b/>
          <w:bCs/>
          <w:color w:val="000000"/>
          <w:sz w:val="30"/>
          <w:szCs w:val="30"/>
        </w:rPr>
      </w:pPr>
      <w:ins w:id="4" w:author="个人用户" w:date="2020-02-12T11:17:00Z">
        <w:r>
          <w:rPr>
            <w:rFonts w:ascii="黑体" w:eastAsia="黑体" w:hint="eastAsia"/>
            <w:b/>
            <w:bCs/>
            <w:color w:val="000000"/>
            <w:sz w:val="30"/>
            <w:szCs w:val="30"/>
          </w:rPr>
          <w:t>随软件运行时间变化</w:t>
        </w:r>
      </w:ins>
      <w:del w:id="5" w:author="个人用户" w:date="2020-02-12T11:17:00Z">
        <w:r w:rsidR="005B0D1E"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2016-03-30</w:delText>
        </w:r>
      </w:del>
    </w:p>
    <w:p w14:paraId="23892CD8" w14:textId="77777777" w:rsidR="00526532" w:rsidRDefault="00526532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77777777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6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  <w:commentRangeEnd w:id="6"/>
      <w:r w:rsidR="00BC5BA1">
        <w:rPr>
          <w:rStyle w:val="a8"/>
        </w:rPr>
        <w:commentReference w:id="6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3439A4E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7" w:author="li liangbin" w:date="2020-02-14T13:12:00Z">
              <w:r>
                <w:rPr>
                  <w:rFonts w:ascii="宋体" w:hAnsi="宋体" w:hint="eastAsia"/>
                  <w:szCs w:val="21"/>
                </w:rPr>
                <w:t>设备名字</w:t>
              </w:r>
            </w:ins>
            <w:del w:id="8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大型可视裂缝模拟装置</w:delText>
              </w:r>
            </w:del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lastRenderedPageBreak/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08949E0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9" w:author="li liangbin" w:date="2020-02-14T13:12:00Z">
              <w:r>
                <w:rPr>
                  <w:rFonts w:ascii="宋体" w:hAnsi="宋体" w:hint="eastAsia"/>
                  <w:szCs w:val="21"/>
                </w:rPr>
                <w:t>设备生产厂家</w:t>
              </w:r>
            </w:ins>
            <w:del w:id="14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**仪器厂</w:delText>
              </w:r>
            </w:del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5034F52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5" w:author="li liangbin" w:date="2020-02-14T13:16:00Z">
              <w:r>
                <w:rPr>
                  <w:rFonts w:ascii="宋体" w:hAnsi="宋体"/>
                  <w:szCs w:val="21"/>
                </w:rPr>
                <w:t>生产时间</w:t>
              </w:r>
            </w:ins>
            <w:del w:id="18" w:author="li liangbin" w:date="2020-02-14T13:16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09FDA50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9" w:author="li liangbin" w:date="2020-02-14T13:18:00Z">
              <w:r>
                <w:rPr>
                  <w:rFonts w:ascii="宋体" w:hAnsi="宋体"/>
                  <w:szCs w:val="21"/>
                </w:rPr>
                <w:t>保养时间</w:t>
              </w:r>
            </w:ins>
            <w:del w:id="20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676D02AB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1" w:author="li liangbin" w:date="2020-02-14T13:18:00Z">
              <w:r>
                <w:rPr>
                  <w:rFonts w:ascii="宋体" w:hAnsi="宋体" w:hint="eastAsia"/>
                  <w:szCs w:val="21"/>
                </w:rPr>
                <w:t>责任人</w:t>
              </w:r>
            </w:ins>
            <w:del w:id="25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张三</w:delText>
              </w:r>
            </w:del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CA5971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6" w:author="li liangbin" w:date="2020-02-14T13:20:00Z">
              <w:r>
                <w:rPr>
                  <w:rFonts w:ascii="宋体" w:hAnsi="宋体" w:hint="eastAsia"/>
                  <w:szCs w:val="21"/>
                </w:rPr>
                <w:t>实验人员</w:t>
              </w:r>
            </w:ins>
            <w:del w:id="29" w:author="li liangbin" w:date="2020-02-14T13:20:00Z">
              <w:r w:rsidR="005B0D1E" w:rsidDel="0027602A">
                <w:rPr>
                  <w:rFonts w:ascii="宋体" w:hAnsi="宋体" w:hint="eastAsia"/>
                  <w:szCs w:val="21"/>
                </w:rPr>
                <w:delText>李四 王五</w:delText>
              </w:r>
            </w:del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66B3A031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del w:id="30" w:author="li liangbin" w:date="2020-02-14T13:21:00Z">
              <w:r w:rsidDel="0027602A">
                <w:rPr>
                  <w:rFonts w:ascii="宋体" w:hAnsi="宋体" w:hint="eastAsia"/>
                  <w:szCs w:val="21"/>
                </w:rPr>
                <w:delText>中国石油大学（华东）</w:delText>
              </w:r>
            </w:del>
            <w:ins w:id="31" w:author="li liangbin" w:date="2020-02-14T13:21:00Z">
              <w:r w:rsidR="0027602A">
                <w:rPr>
                  <w:rFonts w:ascii="宋体" w:hAnsi="宋体" w:hint="eastAsia"/>
                  <w:szCs w:val="21"/>
                </w:rPr>
                <w:t>单位名称</w:t>
              </w:r>
            </w:ins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35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  <w:commentRangeEnd w:id="35"/>
      <w:r w:rsidR="00BC5BA1">
        <w:rPr>
          <w:rStyle w:val="a8"/>
        </w:rPr>
        <w:commentReference w:id="35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3576"/>
        <w:gridCol w:w="1042"/>
        <w:gridCol w:w="3996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56ABCEC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36" w:author="li liangbin" w:date="2020-02-14T13:24:00Z">
              <w:r>
                <w:rPr>
                  <w:rFonts w:ascii="宋体" w:hAnsi="宋体" w:hint="eastAsia"/>
                  <w:szCs w:val="21"/>
                </w:rPr>
                <w:t>压裂液名称</w:t>
              </w:r>
            </w:ins>
            <w:del w:id="40" w:author="li liangbin" w:date="2020-02-14T13:24:00Z">
              <w:r w:rsidR="005B0D1E" w:rsidDel="006B658F">
                <w:rPr>
                  <w:rFonts w:ascii="宋体" w:hAnsi="宋体" w:hint="eastAsia"/>
                  <w:szCs w:val="21"/>
                </w:rPr>
                <w:delText>滑溜水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6160F84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1" w:author="li liangbin" w:date="2020-02-14T13:27:00Z">
              <w:r>
                <w:rPr>
                  <w:rFonts w:ascii="宋体" w:hAnsi="宋体" w:hint="eastAsia"/>
                  <w:szCs w:val="21"/>
                </w:rPr>
                <w:t>支撑剂类型</w:t>
              </w:r>
            </w:ins>
            <w:del w:id="42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陶粒20-40目</w:delText>
              </w:r>
            </w:del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压裂液粘度（mPa.s）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5B2D3EE" w:rsidR="00C27AB3" w:rsidRPr="00ED5789" w:rsidRDefault="006B658F">
            <w:pPr>
              <w:snapToGrid w:val="0"/>
              <w:jc w:val="center"/>
              <w:rPr>
                <w:rFonts w:ascii="宋体" w:hAnsi="宋体"/>
                <w:szCs w:val="21"/>
              </w:rPr>
              <w:pPrChange w:id="43" w:author="li liangbin" w:date="2020-02-14T13:26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ins w:id="44" w:author="li liangbin" w:date="2020-02-14T13:25:00Z">
              <w:r>
                <w:rPr>
                  <w:rFonts w:ascii="宋体" w:hAnsi="宋体"/>
                  <w:szCs w:val="21"/>
                </w:rPr>
                <w:t>压裂液粘度</w:t>
              </w:r>
            </w:ins>
            <w:del w:id="47" w:author="li liangbin" w:date="2020-02-14T13:25:00Z">
              <w:r w:rsidR="005B0D1E" w:rsidDel="006B658F">
                <w:rPr>
                  <w:rFonts w:ascii="宋体" w:hAnsi="宋体" w:hint="eastAsia"/>
                  <w:szCs w:val="21"/>
                </w:rPr>
                <w:delText>3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D22B01">
              <w:rPr>
                <w:rFonts w:ascii="宋体" w:hAnsi="宋体"/>
                <w:szCs w:val="21"/>
                <w:vertAlign w:val="superscript"/>
                <w:rPrChange w:id="48" w:author="个人用户" w:date="2020-02-12T11:25:00Z">
                  <w:rPr>
                    <w:rFonts w:ascii="宋体" w:hAnsi="宋体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5F1F02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9" w:author="li liangbin" w:date="2020-02-14T13:27:00Z">
              <w:r>
                <w:rPr>
                  <w:rFonts w:ascii="宋体" w:hAnsi="宋体"/>
                  <w:szCs w:val="21"/>
                </w:rPr>
                <w:t>支撑剂密度</w:t>
              </w:r>
            </w:ins>
            <w:del w:id="52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1800</w:delText>
              </w:r>
            </w:del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D22B01">
              <w:rPr>
                <w:rFonts w:ascii="宋体" w:hAnsi="宋体"/>
                <w:color w:val="000000"/>
                <w:szCs w:val="21"/>
                <w:vertAlign w:val="superscript"/>
                <w:rPrChange w:id="53" w:author="个人用户" w:date="2020-02-12T11:25:00Z">
                  <w:rPr>
                    <w:rFonts w:ascii="宋体" w:hAnsi="宋体"/>
                    <w:color w:val="000000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16F90D9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4" w:author="li liangbin" w:date="2020-02-14T13:26:00Z">
              <w:r>
                <w:rPr>
                  <w:rFonts w:ascii="宋体" w:hAnsi="宋体"/>
                  <w:szCs w:val="21"/>
                </w:rPr>
                <w:t>压裂液密度</w:t>
              </w:r>
            </w:ins>
            <w:del w:id="57" w:author="li liangbin" w:date="2020-02-14T13:26:00Z">
              <w:r w:rsidR="005B0D1E" w:rsidDel="006B658F">
                <w:rPr>
                  <w:rFonts w:ascii="宋体" w:hAnsi="宋体" w:hint="eastAsia"/>
                  <w:szCs w:val="21"/>
                </w:rPr>
                <w:delText>1.05</w:delText>
              </w:r>
            </w:del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7ED9B1B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8" w:author="li liangbin" w:date="2020-02-14T13:28:00Z">
              <w:r>
                <w:rPr>
                  <w:rFonts w:ascii="宋体" w:hAnsi="宋体"/>
                  <w:szCs w:val="21"/>
                </w:rPr>
                <w:t>支撑剂孔径</w:t>
              </w:r>
            </w:ins>
            <w:del w:id="59" w:author="li liangbin" w:date="2020-02-14T13:28:00Z">
              <w:r w:rsidR="005B0D1E" w:rsidDel="006B658F">
                <w:rPr>
                  <w:rFonts w:ascii="宋体" w:hAnsi="宋体" w:hint="eastAsia"/>
                  <w:szCs w:val="21"/>
                </w:rPr>
                <w:delText>.45</w:delText>
              </w:r>
            </w:del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17F485C" w:rsidR="00C27AB3" w:rsidRPr="00ED5789" w:rsidRDefault="005B0D1E">
            <w:pPr>
              <w:snapToGrid w:val="0"/>
              <w:jc w:val="center"/>
              <w:rPr>
                <w:rFonts w:ascii="宋体" w:hAnsi="宋体"/>
                <w:szCs w:val="21"/>
              </w:rPr>
              <w:pPrChange w:id="60" w:author="li liangbin" w:date="2020-02-14T13:29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del w:id="61" w:author="li liangbin" w:date="2020-02-14T13:29:00Z">
              <w:r w:rsidDel="006B658F">
                <w:rPr>
                  <w:rFonts w:ascii="宋体" w:hAnsi="宋体" w:hint="eastAsia"/>
                  <w:szCs w:val="21"/>
                </w:rPr>
                <w:delText>E:\科研\数字化处理软件\2015可视平板数字化处理与分析软件\wen</w:delText>
              </w:r>
            </w:del>
            <w:ins w:id="62" w:author="li liangbin" w:date="2020-02-14T13:29:00Z">
              <w:r w:rsidR="006B658F">
                <w:rPr>
                  <w:rFonts w:ascii="宋体" w:hAnsi="宋体"/>
                  <w:szCs w:val="21"/>
                </w:rPr>
                <w:t>实验文档的存放位置</w:t>
              </w:r>
            </w:ins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3B246D96" w:rsidR="00F713A6" w:rsidRDefault="00F713A6" w:rsidP="00F713A6">
      <w:pPr>
        <w:snapToGrid w:val="0"/>
        <w:spacing w:beforeLines="50" w:before="156" w:line="360" w:lineRule="auto"/>
        <w:jc w:val="left"/>
        <w:rPr>
          <w:ins w:id="63" w:author="li liangbin" w:date="2020-02-14T16:37:00Z"/>
          <w:rFonts w:ascii="宋体" w:hAnsi="宋体"/>
          <w:b/>
          <w:szCs w:val="21"/>
        </w:rPr>
      </w:pPr>
      <w:commentRangeStart w:id="64"/>
      <w:del w:id="65" w:author="个人用户" w:date="2020-02-12T11:25:00Z">
        <w:r w:rsidRPr="00C27AB3" w:rsidDel="009132E2">
          <w:rPr>
            <w:rFonts w:ascii="宋体" w:hAnsi="宋体" w:hint="eastAsia"/>
            <w:b/>
            <w:szCs w:val="21"/>
          </w:rPr>
          <w:delText>【2</w:delText>
        </w:r>
      </w:del>
      <w:ins w:id="66" w:author="个人用户" w:date="2020-02-12T11:25:00Z">
        <w:r w:rsidR="009132E2" w:rsidRPr="00C27AB3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3</w:t>
        </w:r>
      </w:ins>
      <w:r w:rsidRPr="00C27AB3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支撑剂水平运移速度与沉降速度测试</w:t>
      </w:r>
      <w:commentRangeEnd w:id="64"/>
      <w:r w:rsidR="009132E2">
        <w:rPr>
          <w:rStyle w:val="a8"/>
        </w:rPr>
        <w:commentReference w:id="64"/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ins w:id="67" w:author="li liangbin" w:date="2020-02-14T16:37:00Z"/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ins w:id="68" w:author="li liangbin" w:date="2020-02-14T16:37:00Z"/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ins w:id="69" w:author="li liangbin" w:date="2020-02-14T16:37:00Z"/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ins w:id="70" w:author="li liangbin" w:date="2020-02-14T16:37:00Z"/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ins w:id="71" w:author="li liangbin" w:date="2020-02-14T16:37:00Z"/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ins w:id="72" w:author="li liangbin" w:date="2020-02-14T16:37:00Z"/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ins w:id="73" w:author="li liangbin" w:date="2020-02-14T16:37:00Z"/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 w:hint="eastAsia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918"/>
        <w:gridCol w:w="918"/>
        <w:gridCol w:w="1469"/>
        <w:gridCol w:w="1469"/>
        <w:gridCol w:w="867"/>
        <w:gridCol w:w="1018"/>
        <w:gridCol w:w="1218"/>
        <w:gridCol w:w="1218"/>
        <w:tblGridChange w:id="74">
          <w:tblGrid>
            <w:gridCol w:w="867"/>
            <w:gridCol w:w="918"/>
            <w:gridCol w:w="918"/>
            <w:gridCol w:w="1469"/>
            <w:gridCol w:w="1469"/>
            <w:gridCol w:w="867"/>
            <w:gridCol w:w="1018"/>
            <w:gridCol w:w="1218"/>
            <w:gridCol w:w="1218"/>
          </w:tblGrid>
        </w:tblGridChange>
      </w:tblGrid>
      <w:tr w:rsidR="004E37F7" w:rsidRPr="00AB2DFE" w14:paraId="51E8DF91" w14:textId="77777777" w:rsidTr="00C20CDE">
        <w:trPr>
          <w:trHeight w:val="567"/>
        </w:trPr>
        <w:tc>
          <w:tcPr>
            <w:tcW w:w="951" w:type="dxa"/>
            <w:shd w:val="clear" w:color="auto" w:fill="auto"/>
            <w:vAlign w:val="center"/>
          </w:tcPr>
          <w:p w14:paraId="6FAE78E3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Lx</w:t>
            </w:r>
          </w:p>
          <w:p w14:paraId="13608B4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79CC3BDE" w14:textId="61C54B0B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</w:t>
            </w:r>
            <w:del w:id="75" w:author="个人用户" w:date="2020-02-12T11:29:00Z">
              <w:r w:rsidRPr="00AB2DFE" w:rsidDel="00242859">
                <w:rPr>
                  <w:rFonts w:ascii="宋体" w:hAnsi="宋体" w:hint="eastAsia"/>
                  <w:b/>
                  <w:szCs w:val="21"/>
                </w:rPr>
                <w:delText>x</w:delText>
              </w:r>
            </w:del>
            <w:ins w:id="76" w:author="个人用户" w:date="2020-02-12T11:29:00Z">
              <w:r w:rsidR="00242859">
                <w:rPr>
                  <w:rFonts w:ascii="宋体" w:hAnsi="宋体" w:hint="eastAsia"/>
                  <w:b/>
                  <w:szCs w:val="21"/>
                </w:rPr>
                <w:t>y</w:t>
              </w:r>
            </w:ins>
          </w:p>
          <w:p w14:paraId="2B21B76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47849DF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/>
                <w:b/>
                <w:szCs w:val="21"/>
              </w:rPr>
              <w:t>T</w:t>
            </w:r>
            <w:r w:rsidRPr="00AB2DFE">
              <w:rPr>
                <w:rFonts w:ascii="宋体" w:hAnsi="宋体" w:hint="eastAsia"/>
                <w:b/>
                <w:szCs w:val="21"/>
              </w:rPr>
              <w:t>ime</w:t>
            </w:r>
          </w:p>
          <w:p w14:paraId="45ABE5A4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E959C2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Vx</w:t>
            </w:r>
          </w:p>
          <w:p w14:paraId="7C95046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D7852A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Vy</w:t>
            </w:r>
          </w:p>
          <w:p w14:paraId="161C85A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4153E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流速</w:t>
            </w:r>
          </w:p>
          <w:p w14:paraId="683DA4A1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E1A628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砂比</w:t>
            </w:r>
          </w:p>
          <w:p w14:paraId="2EB0151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（%）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424DA0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支撑剂密</w:t>
            </w:r>
          </w:p>
          <w:p w14:paraId="04CE43B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度（Kg/m</w:t>
            </w:r>
            <w:r w:rsidRPr="00AB2DFE">
              <w:rPr>
                <w:rFonts w:ascii="宋体" w:hAnsi="宋体" w:hint="eastAsia"/>
                <w:b/>
                <w:szCs w:val="21"/>
                <w:vertAlign w:val="superscript"/>
              </w:rPr>
              <w:t>3</w:t>
            </w:r>
            <w:r w:rsidRPr="00AB2DFE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808D49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流体粘度</w:t>
            </w:r>
          </w:p>
          <w:p w14:paraId="05D18506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（mPa.s）</w:t>
            </w:r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 w:hint="eastAsia"/>
                  <w:sz w:val="24"/>
                </w:rPr>
                <w:t>10</w:t>
              </w:r>
            </w:ins>
            <w:del w:id="106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7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1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3" w:author="li liangbin" w:date="2020-02-14T16:41:00Z">
              <w:r>
                <w:rPr>
                  <w:rFonts w:ascii="宋体" w:hAnsi="宋体"/>
                  <w:sz w:val="24"/>
                </w:rPr>
                <w:t>2.0</w:t>
              </w:r>
            </w:ins>
            <w:del w:id="114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5" w:author="li liangbin" w:date="2020-02-14T16:41:00Z">
              <w:r>
                <w:rPr>
                  <w:rFonts w:ascii="宋体" w:hAnsi="宋体"/>
                  <w:sz w:val="24"/>
                </w:rPr>
                <w:t>1.0</w:t>
              </w:r>
            </w:ins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17" w:author="li liangbin" w:date="2020-02-14T16:4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18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9" w:author="li liangbin" w:date="2020-02-14T16:41:00Z">
              <w:r>
                <w:rPr>
                  <w:rFonts w:ascii="宋体" w:hAnsi="宋体"/>
                  <w:sz w:val="24"/>
                </w:rPr>
                <w:t>1.2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 w:hint="eastAsia"/>
                  <w:sz w:val="24"/>
                </w:rPr>
                <w:t>1800</w:t>
              </w:r>
            </w:ins>
            <w:del w:id="125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6" w:author="li liangbin" w:date="2020-02-14T16:42:00Z">
              <w:r>
                <w:rPr>
                  <w:rFonts w:ascii="宋体" w:hAnsi="宋体"/>
                  <w:sz w:val="24"/>
                </w:rPr>
                <w:t>30</w:t>
              </w:r>
            </w:ins>
            <w:del w:id="129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 w:hint="eastAsia"/>
                  <w:sz w:val="24"/>
                </w:rPr>
                <w:t>10</w:t>
              </w:r>
            </w:ins>
            <w:del w:id="106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7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1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3" w:author="li liangbin" w:date="2020-02-14T16:41:00Z">
              <w:r>
                <w:rPr>
                  <w:rFonts w:ascii="宋体" w:hAnsi="宋体"/>
                  <w:sz w:val="24"/>
                </w:rPr>
                <w:t>2.0</w:t>
              </w:r>
            </w:ins>
            <w:del w:id="114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5" w:author="li liangbin" w:date="2020-02-14T16:41:00Z">
              <w:r>
                <w:rPr>
                  <w:rFonts w:ascii="宋体" w:hAnsi="宋体"/>
                  <w:sz w:val="24"/>
                </w:rPr>
                <w:t>1.0</w:t>
              </w:r>
            </w:ins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17" w:author="li liangbin" w:date="2020-02-14T16:4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18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9" w:author="li liangbin" w:date="2020-02-14T16:41:00Z">
              <w:r>
                <w:rPr>
                  <w:rFonts w:ascii="宋体" w:hAnsi="宋体"/>
                  <w:sz w:val="24"/>
                </w:rPr>
                <w:t>1.2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 w:hint="eastAsia"/>
                  <w:sz w:val="24"/>
                </w:rPr>
                <w:t>1800</w:t>
              </w:r>
            </w:ins>
            <w:del w:id="125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6" w:author="li liangbin" w:date="2020-02-14T16:42:00Z">
              <w:r>
                <w:rPr>
                  <w:rFonts w:ascii="宋体" w:hAnsi="宋体"/>
                  <w:sz w:val="24"/>
                </w:rPr>
                <w:t>30</w:t>
              </w:r>
            </w:ins>
            <w:del w:id="129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 w:hint="eastAsia"/>
                  <w:sz w:val="24"/>
                </w:rPr>
                <w:t>10</w:t>
              </w:r>
            </w:ins>
            <w:del w:id="106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7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1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3" w:author="li liangbin" w:date="2020-02-14T16:41:00Z">
              <w:r>
                <w:rPr>
                  <w:rFonts w:ascii="宋体" w:hAnsi="宋体"/>
                  <w:sz w:val="24"/>
                </w:rPr>
                <w:t>2.0</w:t>
              </w:r>
            </w:ins>
            <w:del w:id="114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5" w:author="li liangbin" w:date="2020-02-14T16:41:00Z">
              <w:r>
                <w:rPr>
                  <w:rFonts w:ascii="宋体" w:hAnsi="宋体"/>
                  <w:sz w:val="24"/>
                </w:rPr>
                <w:t>1.0</w:t>
              </w:r>
            </w:ins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17" w:author="li liangbin" w:date="2020-02-14T16:4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18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9" w:author="li liangbin" w:date="2020-02-14T16:41:00Z">
              <w:r>
                <w:rPr>
                  <w:rFonts w:ascii="宋体" w:hAnsi="宋体"/>
                  <w:sz w:val="24"/>
                </w:rPr>
                <w:t>1.2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 w:hint="eastAsia"/>
                  <w:sz w:val="24"/>
                </w:rPr>
                <w:t>1800</w:t>
              </w:r>
            </w:ins>
            <w:del w:id="125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6" w:author="li liangbin" w:date="2020-02-14T16:42:00Z">
              <w:r>
                <w:rPr>
                  <w:rFonts w:ascii="宋体" w:hAnsi="宋体"/>
                  <w:sz w:val="24"/>
                </w:rPr>
                <w:t>30</w:t>
              </w:r>
            </w:ins>
            <w:del w:id="129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 w:hint="eastAsia"/>
                  <w:sz w:val="24"/>
                </w:rPr>
                <w:t>10</w:t>
              </w:r>
            </w:ins>
            <w:del w:id="106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7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1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3" w:author="li liangbin" w:date="2020-02-14T16:41:00Z">
              <w:r>
                <w:rPr>
                  <w:rFonts w:ascii="宋体" w:hAnsi="宋体"/>
                  <w:sz w:val="24"/>
                </w:rPr>
                <w:t>2.0</w:t>
              </w:r>
            </w:ins>
            <w:del w:id="114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5" w:author="li liangbin" w:date="2020-02-14T16:41:00Z">
              <w:r>
                <w:rPr>
                  <w:rFonts w:ascii="宋体" w:hAnsi="宋体"/>
                  <w:sz w:val="24"/>
                </w:rPr>
                <w:t>1.0</w:t>
              </w:r>
            </w:ins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17" w:author="li liangbin" w:date="2020-02-14T16:4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18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9" w:author="li liangbin" w:date="2020-02-14T16:41:00Z">
              <w:r>
                <w:rPr>
                  <w:rFonts w:ascii="宋体" w:hAnsi="宋体"/>
                  <w:sz w:val="24"/>
                </w:rPr>
                <w:t>1.2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 w:hint="eastAsia"/>
                  <w:sz w:val="24"/>
                </w:rPr>
                <w:t>1800</w:t>
              </w:r>
            </w:ins>
            <w:del w:id="125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6" w:author="li liangbin" w:date="2020-02-14T16:42:00Z">
              <w:r>
                <w:rPr>
                  <w:rFonts w:ascii="宋体" w:hAnsi="宋体"/>
                  <w:sz w:val="24"/>
                </w:rPr>
                <w:t>30</w:t>
              </w:r>
            </w:ins>
            <w:del w:id="129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 w:hint="eastAsia"/>
                  <w:sz w:val="24"/>
                </w:rPr>
                <w:t>10</w:t>
              </w:r>
            </w:ins>
            <w:del w:id="106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7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1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3" w:author="li liangbin" w:date="2020-02-14T16:41:00Z">
              <w:r>
                <w:rPr>
                  <w:rFonts w:ascii="宋体" w:hAnsi="宋体"/>
                  <w:sz w:val="24"/>
                </w:rPr>
                <w:t>2.0</w:t>
              </w:r>
            </w:ins>
            <w:del w:id="114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5" w:author="li liangbin" w:date="2020-02-14T16:41:00Z">
              <w:r>
                <w:rPr>
                  <w:rFonts w:ascii="宋体" w:hAnsi="宋体"/>
                  <w:sz w:val="24"/>
                </w:rPr>
                <w:t>1.0</w:t>
              </w:r>
            </w:ins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17" w:author="li liangbin" w:date="2020-02-14T16:4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18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9" w:author="li liangbin" w:date="2020-02-14T16:41:00Z">
              <w:r>
                <w:rPr>
                  <w:rFonts w:ascii="宋体" w:hAnsi="宋体"/>
                  <w:sz w:val="24"/>
                </w:rPr>
                <w:t>1.2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 w:hint="eastAsia"/>
                  <w:sz w:val="24"/>
                </w:rPr>
                <w:t>1800</w:t>
              </w:r>
            </w:ins>
            <w:del w:id="125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6" w:author="li liangbin" w:date="2020-02-14T16:42:00Z">
              <w:r>
                <w:rPr>
                  <w:rFonts w:ascii="宋体" w:hAnsi="宋体"/>
                  <w:sz w:val="24"/>
                </w:rPr>
                <w:t>30</w:t>
              </w:r>
            </w:ins>
            <w:del w:id="129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 w:hint="eastAsia"/>
                  <w:sz w:val="24"/>
                </w:rPr>
                <w:t>10</w:t>
              </w:r>
            </w:ins>
            <w:del w:id="106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7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0:00Z">
              <w:r>
                <w:rPr>
                  <w:rFonts w:ascii="宋体" w:hAnsi="宋体"/>
                  <w:sz w:val="24"/>
                </w:rPr>
                <w:t>5</w:t>
              </w:r>
            </w:ins>
            <w:del w:id="11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3" w:author="li liangbin" w:date="2020-02-14T16:41:00Z">
              <w:r>
                <w:rPr>
                  <w:rFonts w:ascii="宋体" w:hAnsi="宋体"/>
                  <w:sz w:val="24"/>
                </w:rPr>
                <w:t>2.0</w:t>
              </w:r>
            </w:ins>
            <w:del w:id="114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5" w:author="li liangbin" w:date="2020-02-14T16:41:00Z">
              <w:r>
                <w:rPr>
                  <w:rFonts w:ascii="宋体" w:hAnsi="宋体"/>
                  <w:sz w:val="24"/>
                </w:rPr>
                <w:t>1.0</w:t>
              </w:r>
            </w:ins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  <w:pPrChange w:id="117" w:author="li liangbin" w:date="2020-02-14T16:4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18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9" w:author="li liangbin" w:date="2020-02-14T16:41:00Z">
              <w:r>
                <w:rPr>
                  <w:rFonts w:ascii="宋体" w:hAnsi="宋体"/>
                  <w:sz w:val="24"/>
                </w:rPr>
                <w:t>1.2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/>
                  <w:sz w:val="24"/>
                </w:rPr>
                <w:t>23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 w:hint="eastAsia"/>
                  <w:sz w:val="24"/>
                </w:rPr>
                <w:t>1800</w:t>
              </w:r>
            </w:ins>
            <w:del w:id="125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6" w:author="li liangbin" w:date="2020-02-14T16:42:00Z">
              <w:r>
                <w:rPr>
                  <w:rFonts w:ascii="宋体" w:hAnsi="宋体"/>
                  <w:sz w:val="24"/>
                </w:rPr>
                <w:t>30</w:t>
              </w:r>
            </w:ins>
            <w:del w:id="129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5F66DF" w:rsidRPr="00AB2DFE" w:rsidDel="00C20CDE" w14:paraId="331AAE6B" w14:textId="34C74590" w:rsidTr="00C20CDE">
        <w:trPr>
          <w:del w:id="151" w:author="li liangbin" w:date="2020-02-14T16:43:00Z"/>
        </w:trPr>
        <w:tc>
          <w:tcPr>
            <w:tcW w:w="951" w:type="dxa"/>
            <w:shd w:val="clear" w:color="auto" w:fill="auto"/>
          </w:tcPr>
          <w:p w14:paraId="3EED45D6" w14:textId="11717836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2" w:author="li liangbin" w:date="2020-02-14T16:43:00Z"/>
                <w:rFonts w:ascii="宋体" w:hAnsi="宋体"/>
                <w:b/>
                <w:sz w:val="24"/>
              </w:rPr>
            </w:pPr>
            <w:del w:id="15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2F9CEE6C" w14:textId="0A915D5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4" w:author="li liangbin" w:date="2020-02-14T16:43:00Z"/>
                <w:rFonts w:ascii="宋体" w:hAnsi="宋体"/>
                <w:b/>
                <w:sz w:val="24"/>
              </w:rPr>
            </w:pPr>
            <w:del w:id="15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5.4</w:delText>
              </w:r>
            </w:del>
          </w:p>
        </w:tc>
        <w:tc>
          <w:tcPr>
            <w:tcW w:w="1007" w:type="dxa"/>
            <w:shd w:val="clear" w:color="auto" w:fill="auto"/>
          </w:tcPr>
          <w:p w14:paraId="32736A3F" w14:textId="1E1E53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6" w:author="li liangbin" w:date="2020-02-14T16:43:00Z"/>
                <w:rFonts w:ascii="宋体" w:hAnsi="宋体"/>
                <w:b/>
                <w:sz w:val="24"/>
              </w:rPr>
            </w:pPr>
            <w:del w:id="15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7</w:delText>
              </w:r>
            </w:del>
          </w:p>
        </w:tc>
        <w:tc>
          <w:tcPr>
            <w:tcW w:w="1119" w:type="dxa"/>
            <w:shd w:val="clear" w:color="auto" w:fill="auto"/>
          </w:tcPr>
          <w:p w14:paraId="10BFB188" w14:textId="7C193D1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8" w:author="li liangbin" w:date="2020-02-14T16:43:00Z"/>
                <w:rFonts w:ascii="宋体" w:hAnsi="宋体"/>
                <w:b/>
                <w:sz w:val="24"/>
              </w:rPr>
            </w:pPr>
            <w:del w:id="15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1.429</w:delText>
              </w:r>
            </w:del>
          </w:p>
        </w:tc>
        <w:tc>
          <w:tcPr>
            <w:tcW w:w="1119" w:type="dxa"/>
            <w:shd w:val="clear" w:color="auto" w:fill="auto"/>
          </w:tcPr>
          <w:p w14:paraId="250A5C30" w14:textId="1D032BE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0" w:author="li liangbin" w:date="2020-02-14T16:43:00Z"/>
                <w:rFonts w:ascii="宋体" w:hAnsi="宋体"/>
                <w:b/>
                <w:sz w:val="24"/>
              </w:rPr>
            </w:pPr>
            <w:del w:id="16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0.771</w:delText>
              </w:r>
            </w:del>
          </w:p>
        </w:tc>
        <w:tc>
          <w:tcPr>
            <w:tcW w:w="950" w:type="dxa"/>
            <w:shd w:val="clear" w:color="auto" w:fill="auto"/>
          </w:tcPr>
          <w:p w14:paraId="197F769B" w14:textId="54E4AFE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2" w:author="li liangbin" w:date="2020-02-14T16:43:00Z"/>
                <w:rFonts w:ascii="宋体" w:hAnsi="宋体"/>
                <w:b/>
                <w:sz w:val="24"/>
              </w:rPr>
            </w:pPr>
            <w:del w:id="16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3</w:delText>
              </w:r>
            </w:del>
          </w:p>
        </w:tc>
        <w:tc>
          <w:tcPr>
            <w:tcW w:w="1119" w:type="dxa"/>
            <w:shd w:val="clear" w:color="auto" w:fill="auto"/>
          </w:tcPr>
          <w:p w14:paraId="49F5D1A1" w14:textId="18591D8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4" w:author="li liangbin" w:date="2020-02-14T16:43:00Z"/>
                <w:rFonts w:ascii="宋体" w:hAnsi="宋体"/>
                <w:b/>
                <w:sz w:val="24"/>
              </w:rPr>
            </w:pPr>
            <w:del w:id="16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21</w:delText>
              </w:r>
            </w:del>
          </w:p>
        </w:tc>
        <w:tc>
          <w:tcPr>
            <w:tcW w:w="1345" w:type="dxa"/>
            <w:shd w:val="clear" w:color="auto" w:fill="auto"/>
          </w:tcPr>
          <w:p w14:paraId="7677E59A" w14:textId="7D46610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6" w:author="li liangbin" w:date="2020-02-14T16:43:00Z"/>
                <w:rFonts w:ascii="宋体" w:hAnsi="宋体"/>
                <w:b/>
                <w:sz w:val="24"/>
              </w:rPr>
            </w:pPr>
            <w:del w:id="16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2200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70B03629" w14:textId="5D0F734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8" w:author="li liangbin" w:date="2020-02-14T16:43:00Z"/>
                <w:rFonts w:ascii="宋体" w:hAnsi="宋体"/>
                <w:b/>
                <w:sz w:val="24"/>
              </w:rPr>
            </w:pPr>
            <w:del w:id="16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80</w:delText>
              </w:r>
            </w:del>
          </w:p>
        </w:tc>
      </w:tr>
      <w:tr w:rsidR="005F66DF" w:rsidRPr="00AB2DFE" w:rsidDel="00C20CDE" w14:paraId="5025E1DF" w14:textId="7E628536" w:rsidTr="00C20CDE">
        <w:trPr>
          <w:del w:id="170" w:author="li liangbin" w:date="2020-02-14T16:43:00Z"/>
        </w:trPr>
        <w:tc>
          <w:tcPr>
            <w:tcW w:w="951" w:type="dxa"/>
            <w:shd w:val="clear" w:color="auto" w:fill="auto"/>
          </w:tcPr>
          <w:p w14:paraId="21A20B86" w14:textId="1A32652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1" w:author="li liangbin" w:date="2020-02-14T16:43:00Z"/>
                <w:rFonts w:ascii="宋体" w:hAnsi="宋体"/>
                <w:b/>
                <w:sz w:val="24"/>
              </w:rPr>
            </w:pPr>
            <w:del w:id="17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60A0E68C" w14:textId="5974493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3" w:author="li liangbin" w:date="2020-02-14T16:43:00Z"/>
                <w:rFonts w:ascii="宋体" w:hAnsi="宋体"/>
                <w:b/>
                <w:sz w:val="24"/>
              </w:rPr>
            </w:pPr>
            <w:del w:id="17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007" w:type="dxa"/>
            <w:shd w:val="clear" w:color="auto" w:fill="auto"/>
          </w:tcPr>
          <w:p w14:paraId="17B98505" w14:textId="480F2DB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5" w:author="li liangbin" w:date="2020-02-14T16:43:00Z"/>
                <w:rFonts w:ascii="宋体" w:hAnsi="宋体"/>
                <w:b/>
                <w:sz w:val="24"/>
              </w:rPr>
            </w:pPr>
            <w:del w:id="17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119" w:type="dxa"/>
            <w:shd w:val="clear" w:color="auto" w:fill="auto"/>
          </w:tcPr>
          <w:p w14:paraId="4330C378" w14:textId="3748A71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7" w:author="li liangbin" w:date="2020-02-14T16:43:00Z"/>
                <w:rFonts w:ascii="宋体" w:hAnsi="宋体"/>
                <w:b/>
                <w:sz w:val="24"/>
              </w:rPr>
            </w:pPr>
            <w:del w:id="17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1.538</w:delText>
              </w:r>
            </w:del>
          </w:p>
        </w:tc>
        <w:tc>
          <w:tcPr>
            <w:tcW w:w="1119" w:type="dxa"/>
            <w:shd w:val="clear" w:color="auto" w:fill="auto"/>
          </w:tcPr>
          <w:p w14:paraId="40C7A457" w14:textId="5612695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9" w:author="li liangbin" w:date="2020-02-14T16:43:00Z"/>
                <w:rFonts w:ascii="宋体" w:hAnsi="宋体"/>
                <w:b/>
                <w:sz w:val="24"/>
              </w:rPr>
            </w:pPr>
            <w:del w:id="18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0.923</w:delText>
              </w:r>
            </w:del>
          </w:p>
        </w:tc>
        <w:tc>
          <w:tcPr>
            <w:tcW w:w="950" w:type="dxa"/>
            <w:shd w:val="clear" w:color="auto" w:fill="auto"/>
          </w:tcPr>
          <w:p w14:paraId="45F87DF7" w14:textId="50CBB11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1" w:author="li liangbin" w:date="2020-02-14T16:43:00Z"/>
                <w:rFonts w:ascii="宋体" w:hAnsi="宋体"/>
                <w:b/>
                <w:sz w:val="24"/>
              </w:rPr>
            </w:pPr>
            <w:del w:id="18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0.98</w:delText>
              </w:r>
            </w:del>
          </w:p>
        </w:tc>
        <w:tc>
          <w:tcPr>
            <w:tcW w:w="1119" w:type="dxa"/>
            <w:shd w:val="clear" w:color="auto" w:fill="auto"/>
          </w:tcPr>
          <w:p w14:paraId="690536D5" w14:textId="30C524DF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3" w:author="li liangbin" w:date="2020-02-14T16:43:00Z"/>
                <w:rFonts w:ascii="宋体" w:hAnsi="宋体"/>
                <w:b/>
                <w:sz w:val="24"/>
              </w:rPr>
            </w:pPr>
            <w:del w:id="18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29</w:delText>
              </w:r>
            </w:del>
          </w:p>
        </w:tc>
        <w:tc>
          <w:tcPr>
            <w:tcW w:w="1345" w:type="dxa"/>
            <w:shd w:val="clear" w:color="auto" w:fill="auto"/>
          </w:tcPr>
          <w:p w14:paraId="08157BE0" w14:textId="07A020D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5" w:author="li liangbin" w:date="2020-02-14T16:43:00Z"/>
                <w:rFonts w:ascii="宋体" w:hAnsi="宋体"/>
                <w:b/>
                <w:sz w:val="24"/>
              </w:rPr>
            </w:pPr>
            <w:del w:id="18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1500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3B3DE278" w14:textId="3CA0C2E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7" w:author="li liangbin" w:date="2020-02-14T16:43:00Z"/>
                <w:rFonts w:ascii="宋体" w:hAnsi="宋体"/>
                <w:b/>
                <w:sz w:val="24"/>
              </w:rPr>
            </w:pPr>
            <w:del w:id="18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52</w:delText>
              </w:r>
            </w:del>
          </w:p>
        </w:tc>
      </w:tr>
      <w:tr w:rsidR="004E37F7" w:rsidRPr="00AB2DFE" w14:paraId="4CD487D3" w14:textId="77777777" w:rsidTr="00C20CDE">
        <w:tc>
          <w:tcPr>
            <w:tcW w:w="2965" w:type="dxa"/>
            <w:gridSpan w:val="3"/>
            <w:shd w:val="clear" w:color="auto" w:fill="auto"/>
          </w:tcPr>
          <w:p w14:paraId="5856FE67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1119" w:type="dxa"/>
            <w:shd w:val="clear" w:color="auto" w:fill="auto"/>
          </w:tcPr>
          <w:p w14:paraId="1C6A9FD2" w14:textId="78501D2E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ins w:id="189" w:author="li liangbin" w:date="2020-02-14T16:43:00Z">
              <w:r>
                <w:rPr>
                  <w:rFonts w:ascii="宋体" w:hAnsi="宋体"/>
                  <w:sz w:val="24"/>
                </w:rPr>
                <w:t>2</w:t>
              </w:r>
            </w:ins>
            <w:del w:id="19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1.690</w:delText>
              </w:r>
            </w:del>
          </w:p>
        </w:tc>
        <w:tc>
          <w:tcPr>
            <w:tcW w:w="1119" w:type="dxa"/>
            <w:shd w:val="clear" w:color="auto" w:fill="auto"/>
          </w:tcPr>
          <w:p w14:paraId="4181EC11" w14:textId="659C3CCB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  <w:pPrChange w:id="194" w:author="li liangbin" w:date="2020-02-14T16:44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195" w:author="li liangbin" w:date="2020-02-14T16:44:00Z">
              <w:r w:rsidDel="00C20CDE">
                <w:rPr>
                  <w:rFonts w:ascii="宋体" w:hAnsi="宋体" w:hint="eastAsia"/>
                  <w:sz w:val="24"/>
                </w:rPr>
                <w:delText>0.919</w:delText>
              </w:r>
            </w:del>
            <w:ins w:id="196" w:author="li liangbin" w:date="2020-02-14T16:44:00Z">
              <w:r>
                <w:rPr>
                  <w:rFonts w:ascii="宋体" w:hAnsi="宋体"/>
                  <w:sz w:val="24"/>
                </w:rPr>
                <w:t>4</w:t>
              </w:r>
            </w:ins>
          </w:p>
        </w:tc>
        <w:tc>
          <w:tcPr>
            <w:tcW w:w="950" w:type="dxa"/>
            <w:shd w:val="clear" w:color="auto" w:fill="auto"/>
          </w:tcPr>
          <w:p w14:paraId="304A2B88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19" w:type="dxa"/>
            <w:shd w:val="clear" w:color="auto" w:fill="auto"/>
          </w:tcPr>
          <w:p w14:paraId="2874D4B4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2510BE21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0E5ACF6F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  <w:bookmarkStart w:id="200" w:name="_GoBack"/>
      <w:bookmarkEnd w:id="200"/>
    </w:p>
    <w:p w14:paraId="134AFCF9" w14:textId="193864FD" w:rsidR="00DB1CA6" w:rsidRDefault="0081248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01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R="00B87104" w:rsidRPr="00DB1CA6" w:rsidDel="009132E2">
          <w:rPr>
            <w:rFonts w:ascii="宋体" w:hAnsi="宋体" w:hint="eastAsia"/>
            <w:b/>
            <w:szCs w:val="21"/>
          </w:rPr>
          <w:delText>3</w:delText>
        </w:r>
      </w:del>
      <w:ins w:id="202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4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DB1CA6">
        <w:rPr>
          <w:rFonts w:ascii="宋体" w:hAnsi="宋体" w:hint="eastAsia"/>
          <w:b/>
          <w:szCs w:val="21"/>
        </w:rPr>
        <w:t>流速对支撑剂水平运移和沉降速度的影响</w:t>
      </w:r>
    </w:p>
    <w:p w14:paraId="3ED78944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03"/>
      <w:r>
        <w:rPr>
          <w:rFonts w:ascii="宋体" w:hAnsi="宋体" w:hint="eastAsia"/>
          <w:b/>
          <w:szCs w:val="21"/>
        </w:rPr>
        <w:t>流速与水平速度关系回归式</w:t>
      </w:r>
      <w:commentRangeEnd w:id="203"/>
      <w:r w:rsidR="00650CA3">
        <w:rPr>
          <w:rStyle w:val="a8"/>
        </w:rPr>
        <w:commentReference w:id="203"/>
      </w:r>
    </w:p>
    <w:p w14:paraId="6DB9C101" w14:textId="77777777" w:rsidR="00DB1CA6" w:rsidRDefault="00C20CDE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35F6BDD9">
          <v:shape id="_x0000_i1026" type="#_x0000_t75" style="width:293.8pt;height:178.35pt">
            <v:imagedata r:id="rId10" o:title="wen流速-Vx回归"/>
            <o:lock v:ext="edit" aspectratio="f"/>
          </v:shape>
        </w:pict>
      </w:r>
    </w:p>
    <w:p w14:paraId="0A2E3243" w14:textId="77777777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1.912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5B0D1E">
        <w:rPr>
          <w:rFonts w:ascii="宋体" w:hAnsi="宋体" w:hint="eastAsia"/>
          <w:b/>
          <w:szCs w:val="21"/>
        </w:rPr>
        <w:t>-.122</w:t>
      </w:r>
    </w:p>
    <w:p w14:paraId="294AE139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04"/>
      <w:r>
        <w:rPr>
          <w:rFonts w:ascii="宋体" w:hAnsi="宋体" w:hint="eastAsia"/>
          <w:b/>
          <w:szCs w:val="21"/>
        </w:rPr>
        <w:t>流速与垂直速度关系回归式</w:t>
      </w:r>
      <w:commentRangeEnd w:id="204"/>
      <w:r w:rsidR="00650CA3">
        <w:rPr>
          <w:rStyle w:val="a8"/>
        </w:rPr>
        <w:commentReference w:id="204"/>
      </w:r>
    </w:p>
    <w:p w14:paraId="38AF19FB" w14:textId="77777777" w:rsidR="006B2689" w:rsidRDefault="00C20CDE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55DE0173">
          <v:shape id="_x0000_i1027" type="#_x0000_t75" style="width:293.8pt;height:178.35pt">
            <v:imagedata r:id="rId11" o:title="wen流速-Vy回归"/>
            <o:lock v:ext="edit" aspectratio="f"/>
          </v:shape>
        </w:pict>
      </w:r>
    </w:p>
    <w:p w14:paraId="30847698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1.115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-.108</w:t>
      </w:r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09D4EDB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05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4</w:delText>
        </w:r>
      </w:del>
      <w:ins w:id="206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5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砂比对支撑剂水平运移和沉降速度的影响</w:t>
      </w:r>
    </w:p>
    <w:p w14:paraId="57D90DBA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07"/>
      <w:r>
        <w:rPr>
          <w:rFonts w:ascii="宋体" w:hAnsi="宋体" w:hint="eastAsia"/>
          <w:b/>
          <w:szCs w:val="21"/>
        </w:rPr>
        <w:t>砂比与水平速度关系回归式</w:t>
      </w:r>
      <w:commentRangeEnd w:id="207"/>
      <w:r w:rsidR="009D5914">
        <w:rPr>
          <w:rStyle w:val="a8"/>
        </w:rPr>
        <w:commentReference w:id="207"/>
      </w:r>
    </w:p>
    <w:p w14:paraId="3CF06E10" w14:textId="77777777" w:rsidR="009D2014" w:rsidRDefault="00C20CDE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0EA8DE4">
          <v:shape id="_x0000_i1028" type="#_x0000_t75" style="width:293.8pt;height:178.35pt">
            <v:imagedata r:id="rId12" o:title="wen砂比-Vx回归"/>
            <o:lock v:ext="edit" aspectratio="f"/>
          </v:shape>
        </w:pict>
      </w:r>
    </w:p>
    <w:p w14:paraId="6EBB3F51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1.890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-.008</w:t>
      </w:r>
    </w:p>
    <w:p w14:paraId="2078E8A9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08"/>
      <w:r>
        <w:rPr>
          <w:rFonts w:ascii="宋体" w:hAnsi="宋体" w:hint="eastAsia"/>
          <w:b/>
          <w:szCs w:val="21"/>
        </w:rPr>
        <w:t>砂比与垂直速度关系回归式</w:t>
      </w:r>
      <w:commentRangeEnd w:id="208"/>
      <w:r w:rsidR="009D5914">
        <w:rPr>
          <w:rStyle w:val="a8"/>
        </w:rPr>
        <w:commentReference w:id="208"/>
      </w:r>
    </w:p>
    <w:p w14:paraId="598253F7" w14:textId="77777777" w:rsidR="009D2014" w:rsidRDefault="00C20CDE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01523A00">
          <v:shape id="_x0000_i1029" type="#_x0000_t75" style="width:293.8pt;height:178.35pt">
            <v:imagedata r:id="rId13" o:title="wen砂比-Vy回归"/>
            <o:lock v:ext="edit" aspectratio="f"/>
          </v:shape>
        </w:pict>
      </w:r>
    </w:p>
    <w:p w14:paraId="77DC09E3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0.519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.016</w:t>
      </w:r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7611F17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09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5</w:delText>
        </w:r>
      </w:del>
      <w:ins w:id="210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6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支撑剂密度对支撑剂水平运移和沉降速度的影响</w:t>
      </w:r>
    </w:p>
    <w:p w14:paraId="178E80B9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11"/>
      <w:r w:rsidR="00D623E5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  <w:commentRangeEnd w:id="211"/>
      <w:r w:rsidR="00BD62CF">
        <w:rPr>
          <w:rStyle w:val="a8"/>
        </w:rPr>
        <w:commentReference w:id="211"/>
      </w:r>
    </w:p>
    <w:p w14:paraId="50ECECFB" w14:textId="77777777" w:rsidR="00237B5D" w:rsidRDefault="00C20CDE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A87C121">
          <v:shape id="_x0000_i1030" type="#_x0000_t75" style="width:293.8pt;height:178.35pt">
            <v:imagedata r:id="rId14" o:title="wen支撑剂密度-Vx回归"/>
            <o:lock v:ext="edit" aspectratio="f"/>
          </v:shape>
        </w:pict>
      </w:r>
    </w:p>
    <w:p w14:paraId="2C4C46BB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1.690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0</w:t>
      </w:r>
    </w:p>
    <w:p w14:paraId="05423CD8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12"/>
      <w:r>
        <w:rPr>
          <w:rFonts w:ascii="宋体" w:hAnsi="宋体" w:hint="eastAsia"/>
          <w:b/>
          <w:szCs w:val="21"/>
        </w:rPr>
        <w:t>支撑剂密度与垂直速度关系回归</w:t>
      </w:r>
      <w:commentRangeEnd w:id="212"/>
      <w:r w:rsidR="00BD62CF">
        <w:rPr>
          <w:rStyle w:val="a8"/>
        </w:rPr>
        <w:commentReference w:id="212"/>
      </w:r>
      <w:r>
        <w:rPr>
          <w:rFonts w:ascii="宋体" w:hAnsi="宋体" w:hint="eastAsia"/>
          <w:b/>
          <w:szCs w:val="21"/>
        </w:rPr>
        <w:t>式</w:t>
      </w:r>
    </w:p>
    <w:p w14:paraId="5924D3D4" w14:textId="77777777" w:rsidR="00237B5D" w:rsidRDefault="00C20CDE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5508F27E">
          <v:shape id="_x0000_i1031" type="#_x0000_t75" style="width:293.8pt;height:178.35pt">
            <v:imagedata r:id="rId15" o:title="wen支撑剂密度-Vy回归"/>
            <o:lock v:ext="edit" aspectratio="f"/>
          </v:shape>
        </w:pict>
      </w:r>
    </w:p>
    <w:p w14:paraId="74DF500B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0.919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0</w:t>
      </w:r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74FCC2E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13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6</w:delText>
        </w:r>
      </w:del>
      <w:ins w:id="214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7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压裂液粘度对支撑剂水平运移和沉降速度的影响</w:t>
      </w:r>
    </w:p>
    <w:p w14:paraId="252E0C32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15"/>
      <w:r>
        <w:rPr>
          <w:rFonts w:ascii="宋体" w:hAnsi="宋体" w:hint="eastAsia"/>
          <w:b/>
          <w:szCs w:val="21"/>
        </w:rPr>
        <w:t>压裂液粘度与水平速度关系回归式</w:t>
      </w:r>
      <w:commentRangeEnd w:id="215"/>
      <w:r w:rsidR="00BD62CF">
        <w:rPr>
          <w:rStyle w:val="a8"/>
        </w:rPr>
        <w:commentReference w:id="215"/>
      </w:r>
    </w:p>
    <w:p w14:paraId="7296B174" w14:textId="77777777" w:rsidR="007708D3" w:rsidRDefault="00C20CDE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34BB978">
          <v:shape id="_x0000_i1032" type="#_x0000_t75" style="width:293.8pt;height:178.35pt">
            <v:imagedata r:id="rId16" o:title="wen压裂液粘度-Vx回归"/>
            <o:lock v:ext="edit" aspectratio="f"/>
          </v:shape>
        </w:pict>
      </w:r>
    </w:p>
    <w:p w14:paraId="1A22A06F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2.267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-.011</w:t>
      </w:r>
    </w:p>
    <w:p w14:paraId="3D718E60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16"/>
      <w:r>
        <w:rPr>
          <w:rFonts w:ascii="宋体" w:hAnsi="宋体" w:hint="eastAsia"/>
          <w:b/>
          <w:szCs w:val="21"/>
        </w:rPr>
        <w:t>压裂液粘度与垂直速度关系回归式</w:t>
      </w:r>
      <w:commentRangeEnd w:id="216"/>
      <w:r w:rsidR="00BD62CF">
        <w:rPr>
          <w:rStyle w:val="a8"/>
        </w:rPr>
        <w:commentReference w:id="216"/>
      </w:r>
    </w:p>
    <w:p w14:paraId="486FE0BA" w14:textId="77777777" w:rsidR="007708D3" w:rsidRDefault="00C20CDE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1B170770">
          <v:shape id="_x0000_i1033" type="#_x0000_t75" style="width:293.8pt;height:178.35pt">
            <v:imagedata r:id="rId17" o:title="wen压裂液粘度-Vy回归"/>
            <o:lock v:ext="edit" aspectratio="f"/>
          </v:shape>
        </w:pict>
      </w:r>
    </w:p>
    <w:p w14:paraId="070D0FF9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5B0D1E">
        <w:rPr>
          <w:rFonts w:ascii="宋体" w:hAnsi="宋体" w:hint="eastAsia"/>
          <w:b/>
          <w:szCs w:val="21"/>
        </w:rPr>
        <w:t>1.024</w:t>
      </w:r>
      <w:r>
        <w:rPr>
          <w:rFonts w:ascii="宋体" w:hAnsi="宋体" w:hint="eastAsia"/>
          <w:b/>
          <w:szCs w:val="21"/>
        </w:rPr>
        <w:t xml:space="preserve"> * X + </w:t>
      </w:r>
      <w:r w:rsidR="005B0D1E">
        <w:rPr>
          <w:rFonts w:ascii="宋体" w:hAnsi="宋体" w:hint="eastAsia"/>
          <w:b/>
          <w:szCs w:val="21"/>
        </w:rPr>
        <w:t>-.002</w:t>
      </w:r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5D872268" w:rsidR="00DB1CA6" w:rsidRDefault="00E928C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17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7</w:delText>
        </w:r>
      </w:del>
      <w:ins w:id="218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8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>
        <w:rPr>
          <w:rFonts w:ascii="宋体" w:hAnsi="宋体" w:hint="eastAsia"/>
          <w:b/>
          <w:szCs w:val="21"/>
        </w:rPr>
        <w:t>规律分析</w:t>
      </w:r>
    </w:p>
    <w:p w14:paraId="73444919" w14:textId="77777777" w:rsidR="008A4B87" w:rsidRDefault="00C20CDE" w:rsidP="008A4B87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D851B2B">
          <v:shape id="_x0000_i1034" type="#_x0000_t75" style="width:411.4pt;height:250pt">
            <v:imagedata r:id="rId18" o:title="wen1"/>
            <o:lock v:ext="edit" aspectratio="f"/>
          </v:shape>
        </w:pict>
      </w:r>
    </w:p>
    <w:p w14:paraId="1DB54BEE" w14:textId="77777777" w:rsidR="00DB1CA6" w:rsidRDefault="003924C6" w:rsidP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commentRangeStart w:id="219"/>
      <w:r>
        <w:rPr>
          <w:rFonts w:ascii="宋体" w:hAnsi="宋体" w:hint="eastAsia"/>
          <w:b/>
          <w:szCs w:val="21"/>
        </w:rPr>
        <w:t>各图数字化处理曲线</w:t>
      </w:r>
      <w:commentRangeEnd w:id="219"/>
      <w:r w:rsidR="005B5D71">
        <w:rPr>
          <w:rStyle w:val="a8"/>
        </w:rPr>
        <w:commentReference w:id="219"/>
      </w:r>
    </w:p>
    <w:p w14:paraId="4F2EA913" w14:textId="77777777" w:rsidR="003924C6" w:rsidRDefault="003924C6" w:rsidP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commentRangeStart w:id="220"/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</w:t>
      </w:r>
      <w:commentRangeEnd w:id="220"/>
      <w:r w:rsidR="005B5D71">
        <w:rPr>
          <w:rStyle w:val="a8"/>
        </w:rPr>
        <w:commentReference w:id="220"/>
      </w:r>
      <w:r w:rsidR="003B3F1B">
        <w:rPr>
          <w:rFonts w:ascii="宋体" w:hAnsi="宋体" w:hint="eastAsia"/>
          <w:b/>
          <w:szCs w:val="21"/>
        </w:rPr>
        <w:t>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799"/>
        <w:gridCol w:w="947"/>
        <w:gridCol w:w="951"/>
        <w:gridCol w:w="948"/>
        <w:gridCol w:w="947"/>
        <w:gridCol w:w="948"/>
        <w:gridCol w:w="951"/>
        <w:gridCol w:w="948"/>
        <w:gridCol w:w="948"/>
      </w:tblGrid>
      <w:tr w:rsidR="003B3F1B" w:rsidRPr="00A45957" w14:paraId="11586171" w14:textId="77777777" w:rsidTr="00A45957"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9F798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C8D22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F4890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95DA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A85B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B94EF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3区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D618D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43810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4区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78F7C" w14:textId="77777777" w:rsidR="003B3F1B" w:rsidRPr="00A45957" w:rsidRDefault="003B3F1B" w:rsidP="00A4595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平均</w:t>
            </w:r>
          </w:p>
        </w:tc>
      </w:tr>
      <w:tr w:rsidR="003B3F1B" w:rsidRPr="00A45957" w14:paraId="1751A0DE" w14:textId="77777777" w:rsidTr="00ED29AE"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9ED3EB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63483C3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1#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9BD0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26F981CF" w14:textId="77777777" w:rsidR="003B3F1B" w:rsidRPr="00A45957" w:rsidRDefault="003B3F1B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B6CB" w14:textId="77777777" w:rsidR="003B3F1B" w:rsidRPr="007A3AA0" w:rsidRDefault="005B0D1E" w:rsidP="005B2307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0.530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665C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-28.49%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9E62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0.379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C99A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28.50%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F507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0.487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16D0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-14.37%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FA69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0.417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679D" w14:textId="77777777" w:rsidR="003B3F1B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1.813</w:t>
            </w:r>
          </w:p>
        </w:tc>
      </w:tr>
      <w:tr w:rsidR="00ED29AE" w:rsidRPr="00A45957" w14:paraId="04616253" w14:textId="77777777" w:rsidTr="006D5191"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2C4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928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691629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FAC5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2F16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22.22%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1876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4CEC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9.09%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C58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682A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-16.67%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F82F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169E" w14:textId="77777777" w:rsidR="00ED29AE" w:rsidRPr="007A3AA0" w:rsidRDefault="005B0D1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0.21</w:t>
            </w:r>
          </w:p>
        </w:tc>
      </w:tr>
      <w:tr w:rsidR="00ED29AE" w:rsidRPr="00A45957" w14:paraId="707A6412" w14:textId="77777777" w:rsidTr="006D5191">
        <w:tc>
          <w:tcPr>
            <w:tcW w:w="795" w:type="dxa"/>
            <w:vMerge w:val="restart"/>
            <w:shd w:val="clear" w:color="auto" w:fill="auto"/>
          </w:tcPr>
          <w:p w14:paraId="2705C31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231A71B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2#</w:t>
            </w:r>
          </w:p>
        </w:tc>
        <w:tc>
          <w:tcPr>
            <w:tcW w:w="799" w:type="dxa"/>
            <w:shd w:val="clear" w:color="auto" w:fill="auto"/>
          </w:tcPr>
          <w:p w14:paraId="48897F4D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5DE5968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BCD501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E85D33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F05283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E5BA0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1D65E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5DBD2F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D3A465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A88EC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76AD7C29" w14:textId="77777777" w:rsidTr="006D5191">
        <w:tc>
          <w:tcPr>
            <w:tcW w:w="795" w:type="dxa"/>
            <w:vMerge/>
            <w:shd w:val="clear" w:color="auto" w:fill="auto"/>
          </w:tcPr>
          <w:p w14:paraId="225E0971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0C9CF41E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7C4DE1F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2E37E8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C78DB6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384DAC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AC9C32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950BE9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9AC26E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C5E594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A9379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06B7BC9" w14:textId="77777777" w:rsidTr="006D5191">
        <w:tc>
          <w:tcPr>
            <w:tcW w:w="795" w:type="dxa"/>
            <w:vMerge w:val="restart"/>
            <w:shd w:val="clear" w:color="auto" w:fill="auto"/>
          </w:tcPr>
          <w:p w14:paraId="788121F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0D00B7F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3#</w:t>
            </w:r>
          </w:p>
        </w:tc>
        <w:tc>
          <w:tcPr>
            <w:tcW w:w="799" w:type="dxa"/>
            <w:shd w:val="clear" w:color="auto" w:fill="auto"/>
          </w:tcPr>
          <w:p w14:paraId="6F9DE08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16BBB9E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AD73CA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E3F21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6F99EC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14C7C2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E42B6E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070CA7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213F05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1F789B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CE46350" w14:textId="77777777" w:rsidTr="006D5191">
        <w:tc>
          <w:tcPr>
            <w:tcW w:w="795" w:type="dxa"/>
            <w:vMerge/>
            <w:shd w:val="clear" w:color="auto" w:fill="auto"/>
          </w:tcPr>
          <w:p w14:paraId="1678B85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3044D82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C24C48D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09954F8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017F27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1BE6B1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11F4EB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91B719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CE2512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1510D9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D82C5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1142757" w14:textId="77777777" w:rsidTr="006D5191">
        <w:tc>
          <w:tcPr>
            <w:tcW w:w="795" w:type="dxa"/>
            <w:vMerge w:val="restart"/>
            <w:shd w:val="clear" w:color="auto" w:fill="auto"/>
          </w:tcPr>
          <w:p w14:paraId="40C2EC3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0EE143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4#</w:t>
            </w:r>
          </w:p>
        </w:tc>
        <w:tc>
          <w:tcPr>
            <w:tcW w:w="799" w:type="dxa"/>
            <w:shd w:val="clear" w:color="auto" w:fill="auto"/>
          </w:tcPr>
          <w:p w14:paraId="188A47F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0BF79B3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50B11B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4B410F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AFBD25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9C1EC3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F8FB6D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765830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C5FD31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331303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DC92E4D" w14:textId="77777777" w:rsidTr="006D5191">
        <w:tc>
          <w:tcPr>
            <w:tcW w:w="795" w:type="dxa"/>
            <w:vMerge/>
            <w:shd w:val="clear" w:color="auto" w:fill="auto"/>
          </w:tcPr>
          <w:p w14:paraId="0D3621A1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70B4DBF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6567F264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5FCAC7C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160361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3085E7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1D891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F2259E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DFE57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F73957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03A0B1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0B05025" w14:textId="77777777" w:rsidTr="006D5191">
        <w:tc>
          <w:tcPr>
            <w:tcW w:w="795" w:type="dxa"/>
            <w:vMerge w:val="restart"/>
            <w:shd w:val="clear" w:color="auto" w:fill="auto"/>
          </w:tcPr>
          <w:p w14:paraId="5A0226D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1F993BC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5#</w:t>
            </w:r>
          </w:p>
        </w:tc>
        <w:tc>
          <w:tcPr>
            <w:tcW w:w="799" w:type="dxa"/>
            <w:shd w:val="clear" w:color="auto" w:fill="auto"/>
          </w:tcPr>
          <w:p w14:paraId="54983A0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6EF729D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B0CC3E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C4EBC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4972B1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65C980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940FE6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D6BFE7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30F228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6AB9CF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FD73BDE" w14:textId="77777777" w:rsidTr="006D5191">
        <w:tc>
          <w:tcPr>
            <w:tcW w:w="795" w:type="dxa"/>
            <w:vMerge/>
            <w:shd w:val="clear" w:color="auto" w:fill="auto"/>
          </w:tcPr>
          <w:p w14:paraId="16FF74A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612C1DDC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74827B47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CC0446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70C4B8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BA516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FD1FB0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5989D0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ACBF84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6E003EC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A75AF6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ED960EA" w14:textId="77777777" w:rsidTr="006D5191">
        <w:tc>
          <w:tcPr>
            <w:tcW w:w="795" w:type="dxa"/>
            <w:vMerge w:val="restart"/>
            <w:shd w:val="clear" w:color="auto" w:fill="auto"/>
          </w:tcPr>
          <w:p w14:paraId="6F207CA0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4C5A032E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6#</w:t>
            </w:r>
          </w:p>
        </w:tc>
        <w:tc>
          <w:tcPr>
            <w:tcW w:w="799" w:type="dxa"/>
            <w:shd w:val="clear" w:color="auto" w:fill="auto"/>
          </w:tcPr>
          <w:p w14:paraId="3438DBB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0451094B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3DE3C9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FC83FF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04B5E11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664A2F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DCBDFA1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14EE26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A515F9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ECDF91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C6440F1" w14:textId="77777777" w:rsidTr="006D5191">
        <w:tc>
          <w:tcPr>
            <w:tcW w:w="795" w:type="dxa"/>
            <w:vMerge/>
            <w:shd w:val="clear" w:color="auto" w:fill="auto"/>
          </w:tcPr>
          <w:p w14:paraId="6467B30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794BA1A0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65847D0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6BD196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F85916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227698C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D08C68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4B4D20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7EA551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3CF71E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851923E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5C9D7216" w14:textId="77777777" w:rsidTr="006D5191">
        <w:tc>
          <w:tcPr>
            <w:tcW w:w="795" w:type="dxa"/>
            <w:vMerge w:val="restart"/>
            <w:shd w:val="clear" w:color="auto" w:fill="auto"/>
          </w:tcPr>
          <w:p w14:paraId="5D1C577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235411B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7#</w:t>
            </w:r>
          </w:p>
        </w:tc>
        <w:tc>
          <w:tcPr>
            <w:tcW w:w="799" w:type="dxa"/>
            <w:shd w:val="clear" w:color="auto" w:fill="auto"/>
          </w:tcPr>
          <w:p w14:paraId="6B38C77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7C48F139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155B258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4BC3FD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4EA7FC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3529F2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3997004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0F29C0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6598D05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483BAA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6C93518D" w14:textId="77777777" w:rsidTr="006D5191">
        <w:tc>
          <w:tcPr>
            <w:tcW w:w="795" w:type="dxa"/>
            <w:vMerge/>
            <w:shd w:val="clear" w:color="auto" w:fill="auto"/>
          </w:tcPr>
          <w:p w14:paraId="1F2E9DC5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5A6757FF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49A7ABC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4075B87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7F32E93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F2A25CB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EF8C0C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8085893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33AE7E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15E057D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A96F71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17A2EA58" w14:textId="77777777" w:rsidTr="006D5191">
        <w:tc>
          <w:tcPr>
            <w:tcW w:w="795" w:type="dxa"/>
            <w:vMerge w:val="restart"/>
            <w:shd w:val="clear" w:color="auto" w:fill="auto"/>
          </w:tcPr>
          <w:p w14:paraId="6AAC80A3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76CFD523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8#</w:t>
            </w:r>
          </w:p>
        </w:tc>
        <w:tc>
          <w:tcPr>
            <w:tcW w:w="799" w:type="dxa"/>
            <w:shd w:val="clear" w:color="auto" w:fill="auto"/>
          </w:tcPr>
          <w:p w14:paraId="1E309D72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A14F076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059B4B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C77704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1B47C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1A9DA464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CB856FD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36EDE66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5FACC3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01D9B28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D29AE" w:rsidRPr="00A45957" w14:paraId="282B5D51" w14:textId="77777777" w:rsidTr="006D5191">
        <w:tc>
          <w:tcPr>
            <w:tcW w:w="795" w:type="dxa"/>
            <w:vMerge/>
            <w:shd w:val="clear" w:color="auto" w:fill="auto"/>
          </w:tcPr>
          <w:p w14:paraId="6004EAC4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99" w:type="dxa"/>
            <w:shd w:val="clear" w:color="auto" w:fill="auto"/>
          </w:tcPr>
          <w:p w14:paraId="37AF45E8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5A19B3EA" w14:textId="77777777" w:rsidR="00ED29AE" w:rsidRPr="00A45957" w:rsidRDefault="00ED29AE" w:rsidP="00A45957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271801A9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5F046837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71EEC2F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85797A0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236092B8" w14:textId="77777777" w:rsidR="00ED29AE" w:rsidRPr="007A3AA0" w:rsidRDefault="00ED29AE" w:rsidP="009E10B9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AE95C28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5815706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7DF481FA" w14:textId="77777777" w:rsidR="00ED29AE" w:rsidRPr="007A3AA0" w:rsidRDefault="00ED29AE" w:rsidP="00ED29A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22A7ABE4" w14:textId="77777777" w:rsidR="003B3F1B" w:rsidRDefault="003B3F1B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157A1DE7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08D9D2C1" w14:textId="20459933" w:rsidR="00BB2B93" w:rsidRDefault="00BB2B93" w:rsidP="00BB2B9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21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8</w:delText>
        </w:r>
      </w:del>
      <w:ins w:id="222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9</w:t>
        </w:r>
      </w:ins>
      <w:r w:rsidRPr="00DB1CA6">
        <w:rPr>
          <w:rFonts w:ascii="宋体" w:hAnsi="宋体" w:hint="eastAsia"/>
          <w:b/>
          <w:szCs w:val="21"/>
        </w:rPr>
        <w:t>】</w:t>
      </w:r>
      <w:commentRangeStart w:id="223"/>
      <w:r>
        <w:rPr>
          <w:rFonts w:ascii="宋体" w:hAnsi="宋体" w:hint="eastAsia"/>
          <w:b/>
          <w:szCs w:val="21"/>
        </w:rPr>
        <w:t>曲线</w:t>
      </w:r>
      <w:r w:rsidR="007F7DF6">
        <w:rPr>
          <w:rFonts w:ascii="宋体" w:hAnsi="宋体" w:hint="eastAsia"/>
          <w:b/>
          <w:szCs w:val="21"/>
        </w:rPr>
        <w:t>内部</w:t>
      </w:r>
      <w:r>
        <w:rPr>
          <w:rFonts w:ascii="宋体" w:hAnsi="宋体" w:hint="eastAsia"/>
          <w:b/>
          <w:szCs w:val="21"/>
        </w:rPr>
        <w:t>各部分面积和高度</w:t>
      </w:r>
      <w:r w:rsidR="002358E1">
        <w:rPr>
          <w:rFonts w:ascii="宋体" w:hAnsi="宋体" w:hint="eastAsia"/>
          <w:b/>
          <w:szCs w:val="21"/>
        </w:rPr>
        <w:t>对比</w:t>
      </w:r>
      <w:r>
        <w:rPr>
          <w:rFonts w:ascii="宋体" w:hAnsi="宋体" w:hint="eastAsia"/>
          <w:b/>
          <w:szCs w:val="21"/>
        </w:rPr>
        <w:t>分析</w:t>
      </w:r>
      <w:commentRangeEnd w:id="223"/>
      <w:r w:rsidR="00E36DAA">
        <w:rPr>
          <w:rStyle w:val="a8"/>
        </w:rPr>
        <w:commentReference w:id="223"/>
      </w:r>
    </w:p>
    <w:p w14:paraId="2776F38E" w14:textId="77777777" w:rsidR="00F45493" w:rsidRDefault="00C20CDE" w:rsidP="00BB2B9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56702566">
          <v:shape id="_x0000_i1035" type="#_x0000_t75" style="width:235.55pt;height:142.55pt">
            <v:imagedata r:id="rId19" o:title="wen1#A"/>
            <o:lock v:ext="edit" aspectratio="f"/>
          </v:shape>
        </w:pict>
      </w:r>
      <w:r w:rsidR="00F45493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27579FA9">
          <v:shape id="_x0000_i1036" type="#_x0000_t75" style="width:235.55pt;height:142.55pt">
            <v:imagedata r:id="rId20" o:title="wen1#H"/>
            <o:lock v:ext="edit" aspectratio="f"/>
          </v:shape>
        </w:pict>
      </w:r>
    </w:p>
    <w:p w14:paraId="196A6654" w14:textId="77777777" w:rsidR="007978F3" w:rsidRDefault="007978F3" w:rsidP="00583B6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         </w:t>
      </w:r>
      <w:r w:rsidR="00583B6B">
        <w:rPr>
          <w:rFonts w:ascii="宋体" w:hAnsi="宋体" w:hint="eastAsia"/>
          <w:b/>
          <w:szCs w:val="21"/>
        </w:rPr>
        <w:t xml:space="preserve"> </w:t>
      </w:r>
      <w:r w:rsidR="003A7BC7">
        <w:rPr>
          <w:rFonts w:ascii="宋体" w:hAnsi="宋体" w:hint="eastAsia"/>
          <w:b/>
          <w:szCs w:val="21"/>
        </w:rPr>
        <w:t xml:space="preserve">      </w:t>
      </w:r>
      <w:r w:rsidR="00EA4543">
        <w:rPr>
          <w:rFonts w:ascii="宋体" w:hAnsi="宋体" w:hint="eastAsia"/>
          <w:b/>
          <w:szCs w:val="21"/>
        </w:rPr>
        <w:t xml:space="preserve">        </w:t>
      </w:r>
      <w:r w:rsidR="003A7BC7">
        <w:rPr>
          <w:rFonts w:ascii="宋体" w:hAnsi="宋体" w:hint="eastAsia"/>
          <w:b/>
          <w:szCs w:val="21"/>
        </w:rPr>
        <w:t xml:space="preserve">  </w:t>
      </w:r>
      <w:r w:rsidRPr="007978F3">
        <w:rPr>
          <w:rFonts w:ascii="宋体" w:hAnsi="宋体" w:hint="eastAsia"/>
          <w:b/>
          <w:szCs w:val="21"/>
        </w:rPr>
        <w:t xml:space="preserve"> </w:t>
      </w:r>
    </w:p>
    <w:p w14:paraId="21E472E5" w14:textId="77777777" w:rsidR="0092353D" w:rsidRPr="00BB2B93" w:rsidRDefault="0092353D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1#曲线4</w:t>
      </w:r>
      <w:r w:rsidR="00A3568C">
        <w:rPr>
          <w:rFonts w:ascii="宋体" w:hAnsi="宋体" w:hint="eastAsia"/>
          <w:b/>
          <w:szCs w:val="21"/>
        </w:rPr>
        <w:t>个</w:t>
      </w:r>
      <w:r>
        <w:rPr>
          <w:rFonts w:ascii="宋体" w:hAnsi="宋体" w:hint="eastAsia"/>
          <w:b/>
          <w:szCs w:val="21"/>
        </w:rPr>
        <w:t>区域面积分布图</w:t>
      </w:r>
      <w:r w:rsidR="007978F3">
        <w:rPr>
          <w:rFonts w:ascii="宋体" w:hAnsi="宋体" w:hint="eastAsia"/>
          <w:b/>
          <w:szCs w:val="21"/>
        </w:rPr>
        <w:t xml:space="preserve">    </w:t>
      </w:r>
      <w:r w:rsidR="000604A2">
        <w:rPr>
          <w:rFonts w:ascii="宋体" w:hAnsi="宋体" w:hint="eastAsia"/>
          <w:b/>
          <w:szCs w:val="21"/>
        </w:rPr>
        <w:t xml:space="preserve">  </w:t>
      </w:r>
      <w:r w:rsidR="007978F3"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>1#曲线4</w:t>
      </w:r>
      <w:r w:rsidR="00A3568C">
        <w:rPr>
          <w:rFonts w:ascii="宋体" w:hAnsi="宋体" w:hint="eastAsia"/>
          <w:b/>
          <w:szCs w:val="21"/>
        </w:rPr>
        <w:t>个</w:t>
      </w:r>
      <w:r>
        <w:rPr>
          <w:rFonts w:ascii="宋体" w:hAnsi="宋体" w:hint="eastAsia"/>
          <w:b/>
          <w:szCs w:val="21"/>
        </w:rPr>
        <w:t>区域高度分布图</w:t>
      </w:r>
    </w:p>
    <w:p w14:paraId="54186E84" w14:textId="77777777" w:rsidR="00BB2B93" w:rsidRDefault="00BB2B9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854A80D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6794D58F">
          <v:shape id="_x0000_i1037" type="#_x0000_t75" style="width:235.55pt;height:142.55pt">
            <v:imagedata r:id="rId21" o:title="wen2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3A7BC7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53D1AD82">
          <v:shape id="_x0000_i1038" type="#_x0000_t75" style="width:235.55pt;height:142.55pt">
            <v:imagedata r:id="rId22" o:title="wen2#H"/>
            <o:lock v:ext="edit" aspectratio="f"/>
          </v:shape>
        </w:pict>
      </w:r>
    </w:p>
    <w:p w14:paraId="72BFDC5A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2#曲线4个区域面积分布图    </w:t>
      </w:r>
      <w:r w:rsidR="007B1810"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 2#曲线4个区域高度分布图</w:t>
      </w:r>
    </w:p>
    <w:p w14:paraId="45755C89" w14:textId="77777777" w:rsidR="00DB1CA6" w:rsidRPr="00161DF3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26BC6B7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DFA36E9">
          <v:shape id="_x0000_i1039" type="#_x0000_t75" style="width:235.55pt;height:142.55pt">
            <v:imagedata r:id="rId23" o:title="wen3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161DF3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73194496">
          <v:shape id="_x0000_i1040" type="#_x0000_t75" style="width:235.55pt;height:142.55pt">
            <v:imagedata r:id="rId24" o:title="wen3#H"/>
            <o:lock v:ext="edit" aspectratio="f"/>
          </v:shape>
        </w:pict>
      </w:r>
    </w:p>
    <w:p w14:paraId="3BB3373E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3#曲线4个区域面积分布图   </w:t>
      </w:r>
      <w:r w:rsidR="007B1810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 xml:space="preserve">      3#曲线4个区域高度分布图</w:t>
      </w:r>
    </w:p>
    <w:p w14:paraId="655B1A6A" w14:textId="77777777" w:rsidR="00295F53" w:rsidRDefault="00295F5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73114CFD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B691452">
          <v:shape id="_x0000_i1041" type="#_x0000_t75" style="width:235.55pt;height:142.55pt">
            <v:imagedata r:id="rId25" o:title="wen4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</w:t>
      </w:r>
      <w:r w:rsidR="00161DF3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793D61EE">
          <v:shape id="_x0000_i1042" type="#_x0000_t75" style="width:235.55pt;height:142.55pt">
            <v:imagedata r:id="rId26" o:title="wen4#H"/>
            <o:lock v:ext="edit" aspectratio="f"/>
          </v:shape>
        </w:pict>
      </w:r>
    </w:p>
    <w:p w14:paraId="79C3891B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4#曲线4个区域面积分布图 </w:t>
      </w:r>
      <w:r w:rsidR="007B1810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 xml:space="preserve">        4#曲线4个区域高度分布图</w:t>
      </w:r>
    </w:p>
    <w:p w14:paraId="5D6FD31C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2602AE38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2E2E6FD">
          <v:shape id="_x0000_i1043" type="#_x0000_t75" style="width:235.55pt;height:142.55pt">
            <v:imagedata r:id="rId27" o:title="wen5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15C457BF">
          <v:shape id="_x0000_i1044" type="#_x0000_t75" style="width:235.55pt;height:142.55pt">
            <v:imagedata r:id="rId28" o:title="wen5#H"/>
            <o:lock v:ext="edit" aspectratio="f"/>
          </v:shape>
        </w:pict>
      </w:r>
    </w:p>
    <w:p w14:paraId="4FE2540A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5#曲线4个区域面积分布图  </w:t>
      </w:r>
      <w:r w:rsidR="007B1810"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 w:hint="eastAsia"/>
          <w:b/>
          <w:szCs w:val="21"/>
        </w:rPr>
        <w:t xml:space="preserve">       5#曲线4个区域高度分布图</w:t>
      </w:r>
    </w:p>
    <w:p w14:paraId="38BED83A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0C7A05AF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866FA14">
          <v:shape id="_x0000_i1045" type="#_x0000_t75" style="width:235.55pt;height:142.55pt">
            <v:imagedata r:id="rId29" o:title="wen6#A"/>
            <o:lock v:ext="edit" aspectratio="f"/>
          </v:shape>
        </w:pict>
      </w:r>
      <w:r w:rsidR="00161DF3">
        <w:rPr>
          <w:rFonts w:ascii="宋体" w:hAnsi="宋体" w:hint="eastAsia"/>
          <w:b/>
          <w:szCs w:val="21"/>
        </w:rPr>
        <w:t xml:space="preserve"> </w:t>
      </w:r>
      <w:r w:rsidR="007B181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19493E1">
          <v:shape id="_x0000_i1046" type="#_x0000_t75" style="width:235.55pt;height:142.55pt">
            <v:imagedata r:id="rId30" o:title="wen6#H"/>
            <o:lock v:ext="edit" aspectratio="f"/>
          </v:shape>
        </w:pict>
      </w:r>
    </w:p>
    <w:p w14:paraId="4038D188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6#曲线4个区域面积分布图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 6#曲线4个区域高度分布图</w:t>
      </w:r>
    </w:p>
    <w:p w14:paraId="5ECB28C5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32E7E9A8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0BF9E493">
          <v:shape id="_x0000_i1047" type="#_x0000_t75" style="width:235.55pt;height:142.55pt">
            <v:imagedata r:id="rId31" o:title="wen7#A"/>
            <o:lock v:ext="edit" aspectratio="f"/>
          </v:shape>
        </w:pict>
      </w:r>
      <w:r w:rsidR="00161DF3">
        <w:rPr>
          <w:rFonts w:ascii="宋体" w:hAnsi="宋体" w:hint="eastAsia"/>
          <w:b/>
          <w:szCs w:val="21"/>
        </w:rPr>
        <w:t xml:space="preserve"> </w:t>
      </w:r>
      <w:r w:rsidR="007B181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0CC299F9">
          <v:shape id="_x0000_i1048" type="#_x0000_t75" style="width:235.55pt;height:142.55pt">
            <v:imagedata r:id="rId32" o:title="wen7#H"/>
            <o:lock v:ext="edit" aspectratio="f"/>
          </v:shape>
        </w:pict>
      </w:r>
    </w:p>
    <w:p w14:paraId="05FB8E94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7#曲线4个区域面积分布图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  7#曲线4个区域高度分布图</w:t>
      </w:r>
    </w:p>
    <w:p w14:paraId="1E996E41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7F2766B6" w14:textId="77777777" w:rsidR="00161DF3" w:rsidRDefault="00C20CDE" w:rsidP="00161DF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20998C46">
          <v:shape id="_x0000_i1049" type="#_x0000_t75" style="width:235.55pt;height:142.55pt">
            <v:imagedata r:id="rId33" o:title="wen8#A"/>
            <o:lock v:ext="edit" aspectratio="f"/>
          </v:shape>
        </w:pict>
      </w:r>
      <w:r w:rsidR="007B1810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3DA7105A">
          <v:shape id="_x0000_i1050" type="#_x0000_t75" style="width:235.55pt;height:142.55pt">
            <v:imagedata r:id="rId34" o:title="wen8#H"/>
            <o:lock v:ext="edit" aspectratio="f"/>
          </v:shape>
        </w:pict>
      </w:r>
    </w:p>
    <w:p w14:paraId="259C4FAD" w14:textId="77777777" w:rsidR="00161DF3" w:rsidRPr="00BB2B93" w:rsidRDefault="00161DF3" w:rsidP="00161DF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8#曲线4个区域面积分布图   </w:t>
      </w:r>
      <w:r w:rsidR="007B1810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     8#曲线4个区域高度分布图</w:t>
      </w:r>
    </w:p>
    <w:p w14:paraId="78A9678D" w14:textId="77777777" w:rsidR="00161DF3" w:rsidRP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15F685E9" w14:textId="77777777" w:rsidR="00161DF3" w:rsidRDefault="00161DF3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2D7BEE86" w14:textId="19C13A5F" w:rsid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24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9</w:delText>
        </w:r>
      </w:del>
      <w:ins w:id="225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10</w:t>
        </w:r>
      </w:ins>
      <w:r w:rsidRPr="00DB1CA6">
        <w:rPr>
          <w:rFonts w:ascii="宋体" w:hAnsi="宋体" w:hint="eastAsia"/>
          <w:b/>
          <w:szCs w:val="21"/>
        </w:rPr>
        <w:t>】</w:t>
      </w:r>
      <w:commentRangeStart w:id="226"/>
      <w:r>
        <w:rPr>
          <w:rFonts w:ascii="宋体" w:hAnsi="宋体" w:hint="eastAsia"/>
          <w:b/>
          <w:szCs w:val="21"/>
        </w:rPr>
        <w:t>各曲线之间对比分</w:t>
      </w:r>
      <w:commentRangeEnd w:id="226"/>
      <w:r w:rsidR="00E36DAA">
        <w:rPr>
          <w:rStyle w:val="a8"/>
        </w:rPr>
        <w:commentReference w:id="226"/>
      </w:r>
      <w:r>
        <w:rPr>
          <w:rFonts w:ascii="宋体" w:hAnsi="宋体" w:hint="eastAsia"/>
          <w:b/>
          <w:szCs w:val="21"/>
        </w:rPr>
        <w:t>析</w:t>
      </w:r>
    </w:p>
    <w:p w14:paraId="067A4AF9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D2B2C01">
          <v:shape id="_x0000_i1051" type="#_x0000_t75" style="width:235.55pt;height:142.55pt">
            <v:imagedata r:id="rId35" o:title="wen1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0C43FE01">
          <v:shape id="_x0000_i1052" type="#_x0000_t75" style="width:235.55pt;height:142.55pt">
            <v:imagedata r:id="rId36" o:title="wen1区H"/>
            <o:lock v:ext="edit" aspectratio="f"/>
          </v:shape>
        </w:pict>
      </w:r>
    </w:p>
    <w:p w14:paraId="1C9AE017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1区面积分布图                 1区高度分布图</w:t>
      </w:r>
    </w:p>
    <w:p w14:paraId="7C939D95" w14:textId="77777777" w:rsid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11450E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lastRenderedPageBreak/>
        <w:pict w14:anchorId="27742576">
          <v:shape id="_x0000_i1053" type="#_x0000_t75" style="width:235.55pt;height:142.55pt">
            <v:imagedata r:id="rId37" o:title="wen2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pict w14:anchorId="2DCDE314">
          <v:shape id="_x0000_i1054" type="#_x0000_t75" style="width:235.55pt;height:142.55pt">
            <v:imagedata r:id="rId38" o:title="wen2区H"/>
            <o:lock v:ext="edit" aspectratio="f"/>
          </v:shape>
        </w:pict>
      </w:r>
    </w:p>
    <w:p w14:paraId="1F930188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2区面积分布图                 2区高度分布图</w:t>
      </w:r>
    </w:p>
    <w:p w14:paraId="65AE70E8" w14:textId="77777777" w:rsidR="002C128D" w:rsidRPr="002C128D" w:rsidRDefault="002C128D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702E5E74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4E8D4D7B">
          <v:shape id="_x0000_i1055" type="#_x0000_t75" style="width:235.55pt;height:142.55pt">
            <v:imagedata r:id="rId39" o:title="wen3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</w:t>
      </w:r>
      <w:r w:rsidR="002C128D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DE25202">
          <v:shape id="_x0000_i1056" type="#_x0000_t75" style="width:235.55pt;height:142.55pt">
            <v:imagedata r:id="rId40" o:title="wen3区H"/>
            <o:lock v:ext="edit" aspectratio="f"/>
          </v:shape>
        </w:pict>
      </w:r>
    </w:p>
    <w:p w14:paraId="3DEA70BE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3区面积分布图                 3区高度分布图</w:t>
      </w:r>
    </w:p>
    <w:p w14:paraId="65F3F260" w14:textId="77777777" w:rsidR="002C128D" w:rsidRPr="002C128D" w:rsidRDefault="002C128D" w:rsidP="002C128D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5AA64668" w14:textId="77777777" w:rsidR="002C128D" w:rsidRDefault="00C20CDE" w:rsidP="002C128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 w14:anchorId="0E70E6E7">
          <v:shape id="_x0000_i1057" type="#_x0000_t75" style="width:235.55pt;height:142.55pt">
            <v:imagedata r:id="rId41" o:title="wen4区A"/>
            <o:lock v:ext="edit" aspectratio="f"/>
          </v:shape>
        </w:pict>
      </w:r>
      <w:r w:rsidR="002C128D">
        <w:rPr>
          <w:rFonts w:ascii="宋体" w:hAnsi="宋体" w:hint="eastAsia"/>
          <w:b/>
          <w:szCs w:val="21"/>
        </w:rPr>
        <w:t xml:space="preserve"> </w:t>
      </w:r>
      <w:r w:rsidR="002C128D" w:rsidRPr="007978F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pict w14:anchorId="1C56ED08">
          <v:shape id="_x0000_i1058" type="#_x0000_t75" style="width:235.55pt;height:142.55pt">
            <v:imagedata r:id="rId42" o:title="wen4区H"/>
            <o:lock v:ext="edit" aspectratio="f"/>
          </v:shape>
        </w:pict>
      </w:r>
    </w:p>
    <w:p w14:paraId="37E7F573" w14:textId="77777777" w:rsidR="002C128D" w:rsidRPr="00BB2B93" w:rsidRDefault="002C128D" w:rsidP="002C128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4区面积分布图                 4区高度分布图</w:t>
      </w:r>
    </w:p>
    <w:p w14:paraId="58C0054F" w14:textId="77777777" w:rsidR="002C128D" w:rsidRPr="002C128D" w:rsidRDefault="002C128D" w:rsidP="002C128D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p w14:paraId="59987AF1" w14:textId="77777777" w:rsidR="002C128D" w:rsidRPr="002C128D" w:rsidRDefault="002C128D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sectPr w:rsidR="002C128D" w:rsidRPr="002C128D" w:rsidSect="00FD1C64">
      <w:headerReference w:type="default" r:id="rId43"/>
      <w:footerReference w:type="even" r:id="rId44"/>
      <w:footerReference w:type="default" r:id="rId45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个人用户" w:date="2020-02-12T11:21:00Z" w:initials="个人用户">
    <w:p w14:paraId="6E0C200D" w14:textId="38438F57" w:rsidR="006B658F" w:rsidRDefault="006B658F">
      <w:pPr>
        <w:pStyle w:val="a9"/>
      </w:pPr>
      <w:r>
        <w:rPr>
          <w:rStyle w:val="a8"/>
        </w:rPr>
        <w:annotationRef/>
      </w:r>
      <w:r>
        <w:t>此处表格内容最好可以在软件界面自行输入编辑</w:t>
      </w:r>
      <w:r>
        <w:rPr>
          <w:rFonts w:hint="eastAsia"/>
        </w:rPr>
        <w:t>，然后</w:t>
      </w:r>
      <w:r>
        <w:t>直接导入到</w:t>
      </w:r>
      <w:r>
        <w:t>Word</w:t>
      </w:r>
      <w:r>
        <w:t>文件中</w:t>
      </w:r>
      <w:r>
        <w:rPr>
          <w:rFonts w:hint="eastAsia"/>
        </w:rPr>
        <w:t>。</w:t>
      </w:r>
    </w:p>
  </w:comment>
  <w:comment w:id="35" w:author="个人用户" w:date="2020-02-12T11:25:00Z" w:initials="个人用户">
    <w:p w14:paraId="12DEBBEC" w14:textId="2D99896B" w:rsidR="006B658F" w:rsidRDefault="006B658F">
      <w:pPr>
        <w:pStyle w:val="a9"/>
      </w:pPr>
      <w:r>
        <w:rPr>
          <w:rStyle w:val="a8"/>
        </w:rPr>
        <w:annotationRef/>
      </w:r>
      <w:r>
        <w:t>此处表格内容也在软件界面进行编辑</w:t>
      </w:r>
      <w:r>
        <w:rPr>
          <w:rFonts w:hint="eastAsia"/>
        </w:rPr>
        <w:t>（可单独设置一个界面，或者通过一个按钮，点击后跳出对话框进行编辑），这些参数为实验相关的一些参数，直接输入即可，保存位置可以自行选择设定。</w:t>
      </w:r>
    </w:p>
  </w:comment>
  <w:comment w:id="64" w:author="个人用户" w:date="2020-02-12T11:34:00Z" w:initials="个人用户">
    <w:p w14:paraId="27A758C2" w14:textId="29849CF6" w:rsidR="006B658F" w:rsidRDefault="006B658F">
      <w:pPr>
        <w:pStyle w:val="a9"/>
      </w:pPr>
      <w:r>
        <w:rPr>
          <w:rStyle w:val="a8"/>
        </w:rPr>
        <w:annotationRef/>
      </w:r>
      <w:r>
        <w:t>此处</w:t>
      </w:r>
      <w:r>
        <w:t>lx</w:t>
      </w:r>
      <w:r>
        <w:rPr>
          <w:rFonts w:hint="eastAsia"/>
        </w:rPr>
        <w:t>、</w:t>
      </w:r>
      <w:r>
        <w:t>ly</w:t>
      </w:r>
      <w:r>
        <w:rPr>
          <w:rFonts w:hint="eastAsia"/>
        </w:rPr>
        <w:t>、</w:t>
      </w:r>
      <w:r>
        <w:t>time</w:t>
      </w:r>
      <w:r>
        <w:rPr>
          <w:rFonts w:hint="eastAsia"/>
        </w:rPr>
        <w:t>、</w:t>
      </w:r>
      <w:r>
        <w:t>流速</w:t>
      </w:r>
      <w:r>
        <w:rPr>
          <w:rFonts w:hint="eastAsia"/>
        </w:rPr>
        <w:t>、</w:t>
      </w:r>
      <w:r>
        <w:t>砂比</w:t>
      </w:r>
      <w:r>
        <w:rPr>
          <w:rFonts w:hint="eastAsia"/>
        </w:rPr>
        <w:t>、</w:t>
      </w:r>
      <w:r>
        <w:t>支撑剂密度</w:t>
      </w:r>
      <w:r>
        <w:rPr>
          <w:rFonts w:hint="eastAsia"/>
        </w:rPr>
        <w:t>、</w:t>
      </w:r>
      <w:r>
        <w:t>流体粘度为用户自行在软件中输入</w:t>
      </w:r>
      <w:r>
        <w:rPr>
          <w:rFonts w:hint="eastAsia"/>
        </w:rPr>
        <w:t>，</w:t>
      </w:r>
      <w:r>
        <w:rPr>
          <w:rFonts w:hint="eastAsia"/>
        </w:rPr>
        <w:t>vx=lx/t</w:t>
      </w:r>
      <w:r>
        <w:rPr>
          <w:rFonts w:hint="eastAsia"/>
        </w:rPr>
        <w:t>，</w:t>
      </w:r>
      <w:r>
        <w:rPr>
          <w:rFonts w:hint="eastAsia"/>
        </w:rPr>
        <w:t>vy=ly/t</w:t>
      </w:r>
      <w:r>
        <w:rPr>
          <w:rFonts w:hint="eastAsia"/>
        </w:rPr>
        <w:t>，平均速度就是多次试验数据的平均值。</w:t>
      </w:r>
    </w:p>
  </w:comment>
  <w:comment w:id="203" w:author="个人用户" w:date="2020-02-12T12:32:00Z" w:initials="个人用户">
    <w:p w14:paraId="564D243B" w14:textId="04298A53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04" w:author="个人用户" w:date="2020-02-12T12:33:00Z" w:initials="个人用户">
    <w:p w14:paraId="48AC337F" w14:textId="38CCD35F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07" w:author="个人用户" w:date="2020-02-12T12:33:00Z" w:initials="个人用户">
    <w:p w14:paraId="7BCCD732" w14:textId="05995E6E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】表格中砂比与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08" w:author="个人用户" w:date="2020-02-12T12:34:00Z" w:initials="个人用户">
    <w:p w14:paraId="67C86864" w14:textId="5A804742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】表格中砂比与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1" w:author="个人用户" w:date="2020-02-12T12:34:00Z" w:initials="个人用户">
    <w:p w14:paraId="431ADAD3" w14:textId="2DA69B38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】表格中支撑剂密度与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2" w:author="个人用户" w:date="2020-02-12T12:34:00Z" w:initials="个人用户">
    <w:p w14:paraId="63A2E342" w14:textId="25CCBBC2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】表格中支撑剂密度与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5" w:author="个人用户" w:date="2020-02-12T12:35:00Z" w:initials="个人用户">
    <w:p w14:paraId="3A4BC596" w14:textId="7DDB4E46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】表格中压裂液粘度与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6" w:author="个人用户" w:date="2020-02-12T12:35:00Z" w:initials="个人用户">
    <w:p w14:paraId="15CD9C6A" w14:textId="630BA7B3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】表格中压裂液粘度与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19" w:author="个人用户" w:date="2020-02-12T12:38:00Z" w:initials="个人用户">
    <w:p w14:paraId="37D9A0DF" w14:textId="058AFE70" w:rsidR="006B658F" w:rsidRDefault="006B658F">
      <w:pPr>
        <w:pStyle w:val="a9"/>
      </w:pPr>
      <w:r>
        <w:rPr>
          <w:rStyle w:val="a8"/>
        </w:rPr>
        <w:annotationRef/>
      </w:r>
      <w:r>
        <w:t>将若干曲线绘制在一起</w:t>
      </w:r>
      <w:r>
        <w:rPr>
          <w:rFonts w:hint="eastAsia"/>
        </w:rPr>
        <w:t>，</w:t>
      </w:r>
      <w:r>
        <w:t>此处为</w:t>
      </w:r>
      <w:r>
        <w:rPr>
          <w:rFonts w:hint="eastAsia"/>
        </w:rPr>
        <w:t>8</w:t>
      </w:r>
      <w:r>
        <w:rPr>
          <w:rFonts w:hint="eastAsia"/>
        </w:rPr>
        <w:t>条，这个图上只显示了一条。</w:t>
      </w:r>
    </w:p>
  </w:comment>
  <w:comment w:id="220" w:author="个人用户" w:date="2020-02-12T15:05:00Z" w:initials="个人用户">
    <w:p w14:paraId="5B0BACC6" w14:textId="7695EA04" w:rsidR="006B658F" w:rsidRDefault="006B658F">
      <w:pPr>
        <w:pStyle w:val="a9"/>
      </w:pPr>
      <w:r>
        <w:rPr>
          <w:rStyle w:val="a8"/>
        </w:rPr>
        <w:annotationRef/>
      </w:r>
      <w:r>
        <w:t>此处是将平板纵向平均分成四个部分</w:t>
      </w:r>
      <w:r>
        <w:rPr>
          <w:rFonts w:hint="eastAsia"/>
        </w:rPr>
        <w:t>，</w:t>
      </w:r>
      <w:r>
        <w:t>计算每部分曲线围成的面积与增幅</w:t>
      </w:r>
      <w:r>
        <w:rPr>
          <w:rFonts w:hint="eastAsia"/>
        </w:rPr>
        <w:t>。高度就是每部分内曲线平均坐标值（如果可以转化为实际高度就更好了，可以在手动绘制框的时候输入框的实际长和高，按照比例换算）。</w:t>
      </w:r>
    </w:p>
  </w:comment>
  <w:comment w:id="223" w:author="个人用户" w:date="2020-02-12T15:07:00Z" w:initials="个人用户">
    <w:p w14:paraId="0133F210" w14:textId="6937618E" w:rsidR="006B658F" w:rsidRDefault="006B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】表格内容绘制的柱状图</w:t>
      </w:r>
    </w:p>
  </w:comment>
  <w:comment w:id="226" w:author="个人用户" w:date="2020-02-12T15:09:00Z" w:initials="个人用户">
    <w:p w14:paraId="0CA6676B" w14:textId="653D8C3B" w:rsidR="006B658F" w:rsidRDefault="006B658F">
      <w:pPr>
        <w:pStyle w:val="a9"/>
      </w:pPr>
      <w:r>
        <w:rPr>
          <w:rStyle w:val="a8"/>
        </w:rPr>
        <w:annotationRef/>
      </w:r>
      <w:r>
        <w:t>将所有曲线的各区域面积</w:t>
      </w:r>
      <w:r>
        <w:rPr>
          <w:rFonts w:hint="eastAsia"/>
        </w:rPr>
        <w:t>、</w:t>
      </w:r>
      <w:r>
        <w:t>高度绘制在一起</w:t>
      </w:r>
      <w:r>
        <w:rPr>
          <w:rFonts w:hint="eastAsia"/>
        </w:rPr>
        <w:t>，</w:t>
      </w:r>
      <w:r>
        <w:t>进行比较</w:t>
      </w:r>
      <w:r>
        <w:rPr>
          <w:rFonts w:hint="eastAsia"/>
        </w:rPr>
        <w:t>（散点图或柱状图）。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0C200D" w15:done="0"/>
  <w15:commentEx w15:paraId="12DEBBEC" w15:done="0"/>
  <w15:commentEx w15:paraId="27A758C2" w15:done="0"/>
  <w15:commentEx w15:paraId="564D243B" w15:done="0"/>
  <w15:commentEx w15:paraId="48AC337F" w15:done="0"/>
  <w15:commentEx w15:paraId="7BCCD732" w15:done="0"/>
  <w15:commentEx w15:paraId="67C86864" w15:done="0"/>
  <w15:commentEx w15:paraId="431ADAD3" w15:done="0"/>
  <w15:commentEx w15:paraId="63A2E342" w15:done="0"/>
  <w15:commentEx w15:paraId="3A4BC596" w15:done="0"/>
  <w15:commentEx w15:paraId="15CD9C6A" w15:done="0"/>
  <w15:commentEx w15:paraId="37D9A0DF" w15:done="0"/>
  <w15:commentEx w15:paraId="5B0BACC6" w15:done="0"/>
  <w15:commentEx w15:paraId="0133F210" w15:done="0"/>
  <w15:commentEx w15:paraId="0CA6676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9BD58" w14:textId="77777777" w:rsidR="00B814D7" w:rsidRDefault="00B814D7">
      <w:r>
        <w:separator/>
      </w:r>
    </w:p>
  </w:endnote>
  <w:endnote w:type="continuationSeparator" w:id="0">
    <w:p w14:paraId="4B67B8DA" w14:textId="77777777" w:rsidR="00B814D7" w:rsidRDefault="00B8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5BD9" w14:textId="77777777" w:rsidR="006B658F" w:rsidRDefault="006B658F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B658F" w:rsidRDefault="006B658F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071C9" w14:textId="34B11769" w:rsidR="006B658F" w:rsidRDefault="006B658F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37F7">
      <w:rPr>
        <w:rStyle w:val="a7"/>
        <w:noProof/>
      </w:rPr>
      <w:t>2</w:t>
    </w:r>
    <w:r>
      <w:rPr>
        <w:rStyle w:val="a7"/>
      </w:rPr>
      <w:fldChar w:fldCharType="end"/>
    </w:r>
  </w:p>
  <w:p w14:paraId="466A0A81" w14:textId="77777777" w:rsidR="006B658F" w:rsidRDefault="006B658F" w:rsidP="00E077B7">
    <w:pPr>
      <w:pStyle w:val="a4"/>
      <w:ind w:firstLine="360"/>
      <w:jc w:val="center"/>
    </w:pPr>
    <w:r>
      <w:rPr>
        <w:rFonts w:hint="eastAsia"/>
      </w:rPr>
      <w:t>可视平板数字化处理与分析系统</w:t>
    </w:r>
    <w:r>
      <w:rPr>
        <w:rFonts w:hint="eastAsia"/>
      </w:rPr>
      <w:t xml:space="preserve">2015  </w:t>
    </w:r>
    <w:r>
      <w:rPr>
        <w:rFonts w:hint="eastAsia"/>
      </w:rPr>
      <w:t>技术支持</w:t>
    </w:r>
    <w:r>
      <w:rPr>
        <w:rFonts w:hint="eastAsia"/>
      </w:rPr>
      <w:t>:www.fracid.net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7FA98" w14:textId="77777777" w:rsidR="00B814D7" w:rsidRDefault="00B814D7">
      <w:r>
        <w:separator/>
      </w:r>
    </w:p>
  </w:footnote>
  <w:footnote w:type="continuationSeparator" w:id="0">
    <w:p w14:paraId="4D91E47B" w14:textId="77777777" w:rsidR="00B814D7" w:rsidRDefault="00B81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96E3" w14:textId="77777777" w:rsidR="006B658F" w:rsidRPr="006F0B2C" w:rsidRDefault="006B658F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 liangbin">
    <w15:presenceInfo w15:providerId="Windows Live" w15:userId="cef72057e05ac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3163C"/>
    <w:rsid w:val="0003218E"/>
    <w:rsid w:val="0003227C"/>
    <w:rsid w:val="00036A1D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D23AC"/>
    <w:rsid w:val="000D2D20"/>
    <w:rsid w:val="000F1B17"/>
    <w:rsid w:val="000F3856"/>
    <w:rsid w:val="00100241"/>
    <w:rsid w:val="00100865"/>
    <w:rsid w:val="00103847"/>
    <w:rsid w:val="001171CB"/>
    <w:rsid w:val="00120A4E"/>
    <w:rsid w:val="00132E27"/>
    <w:rsid w:val="00137AA4"/>
    <w:rsid w:val="001424A6"/>
    <w:rsid w:val="001433D6"/>
    <w:rsid w:val="001472B7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6975"/>
    <w:rsid w:val="001C715B"/>
    <w:rsid w:val="001D08E7"/>
    <w:rsid w:val="001D0B8F"/>
    <w:rsid w:val="001D42A5"/>
    <w:rsid w:val="001D7E7E"/>
    <w:rsid w:val="001E09C8"/>
    <w:rsid w:val="001F5F4D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33015"/>
    <w:rsid w:val="003437E8"/>
    <w:rsid w:val="003455B9"/>
    <w:rsid w:val="00347069"/>
    <w:rsid w:val="0035465C"/>
    <w:rsid w:val="003610E3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E027B"/>
    <w:rsid w:val="003E0A44"/>
    <w:rsid w:val="003E1265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50CBC"/>
    <w:rsid w:val="004539F1"/>
    <w:rsid w:val="0046195C"/>
    <w:rsid w:val="00464C95"/>
    <w:rsid w:val="00467126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DB8"/>
    <w:rsid w:val="006352DF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70FB8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629E"/>
    <w:rsid w:val="00781628"/>
    <w:rsid w:val="00782FD6"/>
    <w:rsid w:val="00783816"/>
    <w:rsid w:val="00783D05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664"/>
    <w:rsid w:val="00833222"/>
    <w:rsid w:val="008350E3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30B61"/>
    <w:rsid w:val="00932DC3"/>
    <w:rsid w:val="00941C05"/>
    <w:rsid w:val="009441E0"/>
    <w:rsid w:val="00945949"/>
    <w:rsid w:val="009459B9"/>
    <w:rsid w:val="00947288"/>
    <w:rsid w:val="00947C74"/>
    <w:rsid w:val="00956A2D"/>
    <w:rsid w:val="0096247D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30286"/>
    <w:rsid w:val="00B3424F"/>
    <w:rsid w:val="00B361A6"/>
    <w:rsid w:val="00B37186"/>
    <w:rsid w:val="00B445C6"/>
    <w:rsid w:val="00B4774E"/>
    <w:rsid w:val="00B5210E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586"/>
    <w:rsid w:val="00BB2B93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20CDE"/>
    <w:rsid w:val="00C20E89"/>
    <w:rsid w:val="00C22BAC"/>
    <w:rsid w:val="00C27859"/>
    <w:rsid w:val="00C27AB3"/>
    <w:rsid w:val="00C31EDB"/>
    <w:rsid w:val="00C34BF9"/>
    <w:rsid w:val="00C43900"/>
    <w:rsid w:val="00C44A25"/>
    <w:rsid w:val="00C458CA"/>
    <w:rsid w:val="00C4747E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71E"/>
    <w:rsid w:val="00D22B01"/>
    <w:rsid w:val="00D34E9A"/>
    <w:rsid w:val="00D42995"/>
    <w:rsid w:val="00D4364B"/>
    <w:rsid w:val="00D51DDA"/>
    <w:rsid w:val="00D54E97"/>
    <w:rsid w:val="00D623E5"/>
    <w:rsid w:val="00D71F10"/>
    <w:rsid w:val="00D861A0"/>
    <w:rsid w:val="00D90692"/>
    <w:rsid w:val="00D94A79"/>
    <w:rsid w:val="00D954D3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D29AE"/>
    <w:rsid w:val="00ED496C"/>
    <w:rsid w:val="00ED54A6"/>
    <w:rsid w:val="00ED5789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412</Words>
  <Characters>2352</Characters>
  <Application>Microsoft Office Word</Application>
  <DocSecurity>0</DocSecurity>
  <Lines>19</Lines>
  <Paragraphs>5</Paragraphs>
  <ScaleCrop>false</ScaleCrop>
  <Company>upc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16</cp:revision>
  <dcterms:created xsi:type="dcterms:W3CDTF">2020-02-12T07:09:00Z</dcterms:created>
  <dcterms:modified xsi:type="dcterms:W3CDTF">2020-02-14T09:12:00Z</dcterms:modified>
</cp:coreProperties>
</file>