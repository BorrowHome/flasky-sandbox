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C3DC3" w14:textId="57821F8E" w:rsidR="00DB46BA" w:rsidRDefault="005A6A10" w:rsidP="009441E0">
      <w:pPr>
        <w:jc w:val="left"/>
      </w:pPr>
      <w:del w:id="0" w:author="个人用户" w:date="2020-02-12T11:19:00Z">
        <w:r>
          <w:rPr>
            <w:noProof/>
          </w:rPr>
          <w:pict w14:anchorId="49B1682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" o:spid="_x0000_i1025" type="#_x0000_t75" style="width:276pt;height:76.8pt;visibility:visible">
              <v:imagedata r:id="rId8" o:title=""/>
            </v:shape>
          </w:pict>
        </w:r>
      </w:del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CB29953" w14:textId="180D765A" w:rsidR="00F56897" w:rsidRPr="00CB67FD" w:rsidDel="00BC5BA1" w:rsidRDefault="005B0D1E" w:rsidP="007B29BF">
      <w:pPr>
        <w:snapToGrid w:val="0"/>
        <w:spacing w:line="360" w:lineRule="auto"/>
        <w:jc w:val="center"/>
        <w:rPr>
          <w:del w:id="1" w:author="个人用户" w:date="2020-02-12T11:18:00Z"/>
          <w:rFonts w:ascii="黑体" w:eastAsia="黑体"/>
          <w:b/>
          <w:bCs/>
          <w:color w:val="000000"/>
          <w:sz w:val="30"/>
          <w:szCs w:val="30"/>
        </w:rPr>
      </w:pPr>
      <w:del w:id="2" w:author="个人用户" w:date="2020-02-12T11:18:00Z">
        <w:r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中国石油大学（华东）</w:delText>
        </w:r>
      </w:del>
    </w:p>
    <w:p w14:paraId="6AB1013B" w14:textId="2E8B7E7A" w:rsidR="007B29BF" w:rsidRPr="00CB67FD" w:rsidDel="00BC5BA1" w:rsidRDefault="00BC5BA1" w:rsidP="007B29BF">
      <w:pPr>
        <w:snapToGrid w:val="0"/>
        <w:spacing w:line="360" w:lineRule="auto"/>
        <w:jc w:val="center"/>
        <w:rPr>
          <w:del w:id="3" w:author="个人用户" w:date="2020-02-12T11:17:00Z"/>
          <w:rFonts w:ascii="黑体" w:eastAsia="黑体"/>
          <w:b/>
          <w:bCs/>
          <w:color w:val="000000"/>
          <w:sz w:val="30"/>
          <w:szCs w:val="30"/>
        </w:rPr>
      </w:pPr>
      <w:ins w:id="4" w:author="个人用户" w:date="2020-02-12T11:17:00Z">
        <w:r>
          <w:rPr>
            <w:rFonts w:ascii="黑体" w:eastAsia="黑体" w:hint="eastAsia"/>
            <w:b/>
            <w:bCs/>
            <w:color w:val="000000"/>
            <w:sz w:val="30"/>
            <w:szCs w:val="30"/>
          </w:rPr>
          <w:t>随软件运行时间变化</w:t>
        </w:r>
      </w:ins>
      <w:del w:id="5" w:author="个人用户" w:date="2020-02-12T11:17:00Z">
        <w:r w:rsidR="005B0D1E" w:rsidDel="00BC5BA1">
          <w:rPr>
            <w:rFonts w:ascii="黑体" w:eastAsia="黑体" w:hint="eastAsia"/>
            <w:b/>
            <w:bCs/>
            <w:color w:val="000000"/>
            <w:sz w:val="30"/>
            <w:szCs w:val="30"/>
          </w:rPr>
          <w:delText>2016-03-30</w:delText>
        </w:r>
      </w:del>
    </w:p>
    <w:p w14:paraId="23892CD8" w14:textId="77777777" w:rsidR="00526532" w:rsidRDefault="00526532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77777777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3439A4E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6" w:author="li liangbin" w:date="2020-02-14T13:12:00Z">
              <w:r>
                <w:rPr>
                  <w:rFonts w:ascii="宋体" w:hAnsi="宋体" w:hint="eastAsia"/>
                  <w:szCs w:val="21"/>
                </w:rPr>
                <w:t>{{</w:t>
              </w:r>
              <w:r>
                <w:rPr>
                  <w:rFonts w:ascii="宋体" w:hAnsi="宋体"/>
                  <w:szCs w:val="21"/>
                </w:rPr>
                <w:t>device.name</w:t>
              </w:r>
              <w:r>
                <w:rPr>
                  <w:rFonts w:ascii="宋体" w:hAnsi="宋体" w:hint="eastAsia"/>
                  <w:szCs w:val="21"/>
                </w:rPr>
                <w:t>}}</w:t>
              </w:r>
            </w:ins>
            <w:del w:id="7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大型可视裂缝模拟装置</w:delText>
              </w:r>
            </w:del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lastRenderedPageBreak/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08949E0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8" w:author="li liangbin" w:date="2020-02-14T13:12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</w:t>
              </w:r>
            </w:ins>
            <w:ins w:id="9" w:author="li liangbin" w:date="2020-02-14T13:16:00Z">
              <w:r>
                <w:rPr>
                  <w:rFonts w:ascii="宋体" w:hAnsi="宋体" w:hint="eastAsia"/>
                  <w:szCs w:val="21"/>
                </w:rPr>
                <w:t>.</w:t>
              </w:r>
            </w:ins>
            <w:ins w:id="10" w:author="li liangbin" w:date="2020-02-14T13:22:00Z">
              <w:r w:rsidR="006B658F">
                <w:rPr>
                  <w:rFonts w:ascii="宋体" w:hAnsi="宋体"/>
                  <w:szCs w:val="21"/>
                </w:rPr>
                <w:t>produce_</w:t>
              </w:r>
            </w:ins>
            <w:ins w:id="11" w:author="li liangbin" w:date="2020-02-14T13:16:00Z">
              <w:r>
                <w:rPr>
                  <w:rFonts w:ascii="宋体" w:hAnsi="宋体"/>
                  <w:szCs w:val="21"/>
                </w:rPr>
                <w:t>company</w:t>
              </w:r>
            </w:ins>
            <w:ins w:id="12" w:author="li liangbin" w:date="2020-02-14T13:12:00Z">
              <w:r>
                <w:rPr>
                  <w:rFonts w:ascii="宋体" w:hAnsi="宋体"/>
                  <w:szCs w:val="21"/>
                </w:rPr>
                <w:t>}}</w:t>
              </w:r>
            </w:ins>
            <w:del w:id="13" w:author="li liangbin" w:date="2020-02-14T13:12:00Z">
              <w:r w:rsidR="005B0D1E" w:rsidDel="0027602A">
                <w:rPr>
                  <w:rFonts w:ascii="宋体" w:hAnsi="宋体" w:hint="eastAsia"/>
                  <w:szCs w:val="21"/>
                </w:rPr>
                <w:delText>**仪器厂</w:delText>
              </w:r>
            </w:del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5034F52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4" w:author="li liangbin" w:date="2020-02-14T13:16:00Z">
              <w:r>
                <w:rPr>
                  <w:rFonts w:ascii="宋体" w:hAnsi="宋体"/>
                  <w:szCs w:val="21"/>
                </w:rPr>
                <w:t>{{device.</w:t>
              </w:r>
            </w:ins>
            <w:ins w:id="15" w:author="li liangbin" w:date="2020-02-14T13:17:00Z">
              <w:r>
                <w:rPr>
                  <w:rFonts w:ascii="宋体" w:hAnsi="宋体"/>
                  <w:szCs w:val="21"/>
                </w:rPr>
                <w:t>produce_time</w:t>
              </w:r>
            </w:ins>
            <w:ins w:id="16" w:author="li liangbin" w:date="2020-02-14T13:16:00Z">
              <w:r>
                <w:rPr>
                  <w:rFonts w:ascii="宋体" w:hAnsi="宋体"/>
                  <w:szCs w:val="21"/>
                </w:rPr>
                <w:t>}}</w:t>
              </w:r>
            </w:ins>
            <w:del w:id="17" w:author="li liangbin" w:date="2020-02-14T13:16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09FDA503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18" w:author="li liangbin" w:date="2020-02-14T13:18:00Z">
              <w:r>
                <w:rPr>
                  <w:rFonts w:ascii="宋体" w:hAnsi="宋体"/>
                  <w:szCs w:val="21"/>
                </w:rPr>
                <w:t>{{device.maintain_time}}</w:t>
              </w:r>
            </w:ins>
            <w:del w:id="19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2015.3</w:delText>
              </w:r>
            </w:del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676D02AB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0" w:author="li liangbin" w:date="2020-02-14T13:18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</w:t>
              </w:r>
            </w:ins>
            <w:ins w:id="21" w:author="li liangbin" w:date="2020-02-14T13:19:00Z">
              <w:r>
                <w:rPr>
                  <w:rFonts w:ascii="宋体" w:hAnsi="宋体"/>
                  <w:szCs w:val="21"/>
                </w:rPr>
                <w:t>device.</w:t>
              </w:r>
            </w:ins>
            <w:ins w:id="22" w:author="li liangbin" w:date="2020-02-14T13:20:00Z">
              <w:r>
                <w:rPr>
                  <w:rFonts w:ascii="宋体" w:hAnsi="宋体"/>
                  <w:szCs w:val="21"/>
                </w:rPr>
                <w:t>responsible_man</w:t>
              </w:r>
            </w:ins>
            <w:ins w:id="23" w:author="li liangbin" w:date="2020-02-14T13:18:00Z">
              <w:r>
                <w:rPr>
                  <w:rFonts w:ascii="宋体" w:hAnsi="宋体"/>
                  <w:szCs w:val="21"/>
                </w:rPr>
                <w:t>}}</w:t>
              </w:r>
            </w:ins>
            <w:del w:id="24" w:author="li liangbin" w:date="2020-02-14T13:18:00Z">
              <w:r w:rsidR="005B0D1E" w:rsidDel="0027602A">
                <w:rPr>
                  <w:rFonts w:ascii="宋体" w:hAnsi="宋体" w:hint="eastAsia"/>
                  <w:szCs w:val="21"/>
                </w:rPr>
                <w:delText>张三</w:delText>
              </w:r>
            </w:del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CA59719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25" w:author="li liangbin" w:date="2020-02-14T13:20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{device.exp</w:t>
              </w:r>
            </w:ins>
            <w:ins w:id="26" w:author="li liangbin" w:date="2020-02-14T13:21:00Z">
              <w:r>
                <w:rPr>
                  <w:rFonts w:ascii="宋体" w:hAnsi="宋体"/>
                  <w:szCs w:val="21"/>
                </w:rPr>
                <w:t>erimenters</w:t>
              </w:r>
            </w:ins>
            <w:ins w:id="27" w:author="li liangbin" w:date="2020-02-14T13:20:00Z">
              <w:r>
                <w:rPr>
                  <w:rFonts w:ascii="宋体" w:hAnsi="宋体"/>
                  <w:szCs w:val="21"/>
                </w:rPr>
                <w:t>}}</w:t>
              </w:r>
            </w:ins>
            <w:del w:id="28" w:author="li liangbin" w:date="2020-02-14T13:20:00Z">
              <w:r w:rsidR="005B0D1E" w:rsidDel="0027602A">
                <w:rPr>
                  <w:rFonts w:ascii="宋体" w:hAnsi="宋体" w:hint="eastAsia"/>
                  <w:szCs w:val="21"/>
                </w:rPr>
                <w:delText>李四 王五</w:delText>
              </w:r>
            </w:del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66B3A031" w:rsidR="00C27AB3" w:rsidRPr="00ED5789" w:rsidRDefault="005B0D1E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del w:id="29" w:author="li liangbin" w:date="2020-02-14T13:21:00Z">
              <w:r w:rsidDel="0027602A">
                <w:rPr>
                  <w:rFonts w:ascii="宋体" w:hAnsi="宋体" w:hint="eastAsia"/>
                  <w:szCs w:val="21"/>
                </w:rPr>
                <w:delText>中国石油大学（华东）</w:delText>
              </w:r>
            </w:del>
            <w:ins w:id="30" w:author="li liangbin" w:date="2020-02-14T13:21:00Z">
              <w:r w:rsidR="0027602A">
                <w:rPr>
                  <w:rFonts w:ascii="宋体" w:hAnsi="宋体" w:hint="eastAsia"/>
                  <w:szCs w:val="21"/>
                </w:rPr>
                <w:t>{</w:t>
              </w:r>
              <w:r w:rsidR="0027602A">
                <w:rPr>
                  <w:rFonts w:ascii="宋体" w:hAnsi="宋体"/>
                  <w:szCs w:val="21"/>
                </w:rPr>
                <w:t>{device.</w:t>
              </w:r>
            </w:ins>
            <w:ins w:id="31" w:author="li liangbin" w:date="2020-02-14T13:22:00Z">
              <w:r w:rsidR="0027602A">
                <w:rPr>
                  <w:rFonts w:ascii="宋体" w:hAnsi="宋体"/>
                  <w:szCs w:val="21"/>
                </w:rPr>
                <w:t>own</w:t>
              </w:r>
              <w:r w:rsidR="006B658F">
                <w:rPr>
                  <w:rFonts w:ascii="宋体" w:hAnsi="宋体"/>
                  <w:szCs w:val="21"/>
                </w:rPr>
                <w:t>_</w:t>
              </w:r>
            </w:ins>
            <w:ins w:id="32" w:author="li liangbin" w:date="2020-02-14T13:23:00Z">
              <w:r w:rsidR="006B658F">
                <w:rPr>
                  <w:rFonts w:ascii="宋体" w:hAnsi="宋体"/>
                  <w:szCs w:val="21"/>
                </w:rPr>
                <w:t>company</w:t>
              </w:r>
            </w:ins>
            <w:ins w:id="33" w:author="li liangbin" w:date="2020-02-14T13:21:00Z">
              <w:r w:rsidR="0027602A">
                <w:rPr>
                  <w:rFonts w:ascii="宋体" w:hAnsi="宋体"/>
                  <w:szCs w:val="21"/>
                </w:rPr>
                <w:t>}}</w:t>
              </w:r>
            </w:ins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8"/>
        <w:gridCol w:w="3576"/>
        <w:gridCol w:w="1042"/>
        <w:gridCol w:w="3996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56ABCEC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4" w:author="li liangbin" w:date="2020-02-14T13:24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</w:t>
              </w:r>
            </w:ins>
            <w:ins w:id="35" w:author="li liangbin" w:date="2020-02-14T13:25:00Z">
              <w:r>
                <w:rPr>
                  <w:rFonts w:ascii="宋体" w:hAnsi="宋体"/>
                  <w:szCs w:val="21"/>
                </w:rPr>
                <w:t>.fluid</w:t>
              </w:r>
            </w:ins>
            <w:ins w:id="36" w:author="li liangbin" w:date="2020-02-14T13:26:00Z">
              <w:r>
                <w:rPr>
                  <w:rFonts w:ascii="宋体" w:hAnsi="宋体"/>
                  <w:szCs w:val="21"/>
                </w:rPr>
                <w:t>.name</w:t>
              </w:r>
            </w:ins>
            <w:ins w:id="37" w:author="li liangbin" w:date="2020-02-14T13:24:00Z">
              <w:r>
                <w:rPr>
                  <w:rFonts w:ascii="宋体" w:hAnsi="宋体"/>
                  <w:szCs w:val="21"/>
                </w:rPr>
                <w:t>}}</w:t>
              </w:r>
            </w:ins>
            <w:del w:id="38" w:author="li liangbin" w:date="2020-02-14T13:24:00Z">
              <w:r w:rsidR="005B0D1E" w:rsidDel="006B658F">
                <w:rPr>
                  <w:rFonts w:ascii="宋体" w:hAnsi="宋体" w:hint="eastAsia"/>
                  <w:szCs w:val="21"/>
                </w:rPr>
                <w:delText>滑溜水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6160F84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39" w:author="li liangbin" w:date="2020-02-14T13:27:00Z">
              <w:r>
                <w:rPr>
                  <w:rFonts w:ascii="宋体" w:hAnsi="宋体" w:hint="eastAsia"/>
                  <w:szCs w:val="21"/>
                </w:rPr>
                <w:t>{</w:t>
              </w:r>
              <w:r>
                <w:rPr>
                  <w:rFonts w:ascii="宋体" w:hAnsi="宋体"/>
                  <w:szCs w:val="21"/>
                </w:rPr>
                <w:t>{experiment.p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.name}}</w:t>
              </w:r>
            </w:ins>
            <w:del w:id="40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陶粒20-40目</w:delText>
              </w:r>
            </w:del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压裂液粘度（mPa.s）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5B2D3EE" w:rsidR="00C27AB3" w:rsidRPr="00ED5789" w:rsidRDefault="006B658F">
            <w:pPr>
              <w:snapToGrid w:val="0"/>
              <w:jc w:val="center"/>
              <w:rPr>
                <w:rFonts w:ascii="宋体" w:hAnsi="宋体"/>
                <w:szCs w:val="21"/>
              </w:rPr>
              <w:pPrChange w:id="41" w:author="li liangbin" w:date="2020-02-14T13:26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ins w:id="42" w:author="li liangbin" w:date="2020-02-14T13:25:00Z">
              <w:r>
                <w:rPr>
                  <w:rFonts w:ascii="宋体" w:hAnsi="宋体"/>
                  <w:szCs w:val="21"/>
                </w:rPr>
                <w:t>{{experiment.fluid</w:t>
              </w:r>
            </w:ins>
            <w:ins w:id="43" w:author="li liangbin" w:date="2020-02-14T13:26:00Z"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viscosity</w:t>
              </w:r>
            </w:ins>
            <w:ins w:id="44" w:author="li liangbin" w:date="2020-02-14T13:25:00Z">
              <w:r>
                <w:rPr>
                  <w:rFonts w:ascii="宋体" w:hAnsi="宋体"/>
                  <w:szCs w:val="21"/>
                </w:rPr>
                <w:t>}}</w:t>
              </w:r>
            </w:ins>
            <w:del w:id="45" w:author="li liangbin" w:date="2020-02-14T13:25:00Z">
              <w:r w:rsidR="005B0D1E" w:rsidDel="006B658F">
                <w:rPr>
                  <w:rFonts w:ascii="宋体" w:hAnsi="宋体" w:hint="eastAsia"/>
                  <w:szCs w:val="21"/>
                </w:rPr>
                <w:delText>3</w:delText>
              </w:r>
            </w:del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D22B01">
              <w:rPr>
                <w:rFonts w:ascii="宋体" w:hAnsi="宋体"/>
                <w:szCs w:val="21"/>
                <w:vertAlign w:val="superscript"/>
                <w:rPrChange w:id="46" w:author="个人用户" w:date="2020-02-12T11:25:00Z">
                  <w:rPr>
                    <w:rFonts w:ascii="宋体" w:hAnsi="宋体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5F1F02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47" w:author="li liangbin" w:date="2020-02-14T13:27:00Z">
              <w:r>
                <w:rPr>
                  <w:rFonts w:ascii="宋体" w:hAnsi="宋体"/>
                  <w:szCs w:val="21"/>
                </w:rPr>
                <w:t>{{</w:t>
              </w:r>
            </w:ins>
            <w:ins w:id="48" w:author="li liangbin" w:date="2020-02-14T13:28:00Z">
              <w:r>
                <w:rPr>
                  <w:rFonts w:ascii="宋体" w:hAnsi="宋体"/>
                  <w:szCs w:val="21"/>
                </w:rPr>
                <w:t xml:space="preserve">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 w:hint="eastAsia"/>
                  <w:szCs w:val="21"/>
                </w:rPr>
                <w:t>.</w:t>
              </w:r>
              <w:r>
                <w:rPr>
                  <w:rFonts w:ascii="宋体" w:hAnsi="宋体"/>
                  <w:szCs w:val="21"/>
                </w:rPr>
                <w:t>density</w:t>
              </w:r>
            </w:ins>
            <w:ins w:id="49" w:author="li liangbin" w:date="2020-02-14T13:27:00Z">
              <w:r>
                <w:rPr>
                  <w:rFonts w:ascii="宋体" w:hAnsi="宋体"/>
                  <w:szCs w:val="21"/>
                </w:rPr>
                <w:t>}}</w:t>
              </w:r>
            </w:ins>
            <w:del w:id="50" w:author="li liangbin" w:date="2020-02-14T13:27:00Z">
              <w:r w:rsidR="005B0D1E" w:rsidDel="006B658F">
                <w:rPr>
                  <w:rFonts w:ascii="宋体" w:hAnsi="宋体" w:hint="eastAsia"/>
                  <w:szCs w:val="21"/>
                </w:rPr>
                <w:delText>1800</w:delText>
              </w:r>
            </w:del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D22B01">
              <w:rPr>
                <w:rFonts w:ascii="宋体" w:hAnsi="宋体"/>
                <w:color w:val="000000"/>
                <w:szCs w:val="21"/>
                <w:vertAlign w:val="superscript"/>
                <w:rPrChange w:id="51" w:author="个人用户" w:date="2020-02-12T11:25:00Z">
                  <w:rPr>
                    <w:rFonts w:ascii="宋体" w:hAnsi="宋体"/>
                    <w:color w:val="000000"/>
                    <w:szCs w:val="21"/>
                  </w:rPr>
                </w:rPrChange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16F90D9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2" w:author="li liangbin" w:date="2020-02-14T13:26:00Z">
              <w:r>
                <w:rPr>
                  <w:rFonts w:ascii="宋体" w:hAnsi="宋体"/>
                  <w:szCs w:val="21"/>
                </w:rPr>
                <w:t>{{experiment.fluid.</w:t>
              </w:r>
            </w:ins>
            <w:ins w:id="53" w:author="li liangbin" w:date="2020-02-14T13:27:00Z">
              <w:r w:rsidRPr="006B658F">
                <w:rPr>
                  <w:rFonts w:ascii="宋体" w:hAnsi="宋体"/>
                  <w:szCs w:val="21"/>
                </w:rPr>
                <w:t>density</w:t>
              </w:r>
            </w:ins>
            <w:ins w:id="54" w:author="li liangbin" w:date="2020-02-14T13:26:00Z">
              <w:r>
                <w:rPr>
                  <w:rFonts w:ascii="宋体" w:hAnsi="宋体"/>
                  <w:szCs w:val="21"/>
                </w:rPr>
                <w:t>}}</w:t>
              </w:r>
            </w:ins>
            <w:del w:id="55" w:author="li liangbin" w:date="2020-02-14T13:26:00Z">
              <w:r w:rsidR="005B0D1E" w:rsidDel="006B658F">
                <w:rPr>
                  <w:rFonts w:ascii="宋体" w:hAnsi="宋体" w:hint="eastAsia"/>
                  <w:szCs w:val="21"/>
                </w:rPr>
                <w:delText>1.05</w:delText>
              </w:r>
            </w:del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7ED9B1B9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ins w:id="56" w:author="li liangbin" w:date="2020-02-14T13:28:00Z">
              <w:r>
                <w:rPr>
                  <w:rFonts w:ascii="宋体" w:hAnsi="宋体"/>
                  <w:szCs w:val="21"/>
                </w:rPr>
                <w:t>{{ experiment.p</w:t>
              </w:r>
              <w:r w:rsidRPr="006B658F">
                <w:rPr>
                  <w:rFonts w:ascii="宋体" w:hAnsi="宋体"/>
                  <w:szCs w:val="21"/>
                </w:rPr>
                <w:t>roppant</w:t>
              </w:r>
              <w:r>
                <w:rPr>
                  <w:rFonts w:ascii="宋体" w:hAnsi="宋体"/>
                  <w:szCs w:val="21"/>
                </w:rPr>
                <w:t>.</w:t>
              </w:r>
              <w:r w:rsidRPr="006B658F">
                <w:rPr>
                  <w:rFonts w:ascii="宋体" w:hAnsi="宋体"/>
                  <w:szCs w:val="21"/>
                </w:rPr>
                <w:t>aperture</w:t>
              </w:r>
              <w:r>
                <w:rPr>
                  <w:rFonts w:ascii="宋体" w:hAnsi="宋体"/>
                  <w:szCs w:val="21"/>
                </w:rPr>
                <w:t>}}</w:t>
              </w:r>
            </w:ins>
            <w:del w:id="57" w:author="li liangbin" w:date="2020-02-14T13:28:00Z">
              <w:r w:rsidR="005B0D1E" w:rsidDel="006B658F">
                <w:rPr>
                  <w:rFonts w:ascii="宋体" w:hAnsi="宋体" w:hint="eastAsia"/>
                  <w:szCs w:val="21"/>
                </w:rPr>
                <w:delText>.45</w:delText>
              </w:r>
            </w:del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17F485C" w:rsidR="00C27AB3" w:rsidRPr="00ED5789" w:rsidRDefault="005B0D1E">
            <w:pPr>
              <w:snapToGrid w:val="0"/>
              <w:jc w:val="center"/>
              <w:rPr>
                <w:rFonts w:ascii="宋体" w:hAnsi="宋体"/>
                <w:szCs w:val="21"/>
              </w:rPr>
              <w:pPrChange w:id="58" w:author="li liangbin" w:date="2020-02-14T13:29:00Z">
                <w:pPr>
                  <w:framePr w:hSpace="180" w:wrap="around" w:vAnchor="text" w:hAnchor="margin" w:xAlign="center" w:y="240"/>
                  <w:snapToGrid w:val="0"/>
                  <w:suppressOverlap/>
                  <w:jc w:val="center"/>
                </w:pPr>
              </w:pPrChange>
            </w:pPr>
            <w:del w:id="59" w:author="li liangbin" w:date="2020-02-14T13:29:00Z">
              <w:r w:rsidDel="006B658F">
                <w:rPr>
                  <w:rFonts w:ascii="宋体" w:hAnsi="宋体" w:hint="eastAsia"/>
                  <w:szCs w:val="21"/>
                </w:rPr>
                <w:delText>E:\科研\数字化处理软件\2015可视平板数字化处理与分析软件\wen</w:delText>
              </w:r>
            </w:del>
            <w:ins w:id="60" w:author="li liangbin" w:date="2020-02-14T13:29:00Z">
              <w:r w:rsidR="006B658F">
                <w:rPr>
                  <w:rFonts w:ascii="宋体" w:hAnsi="宋体"/>
                  <w:szCs w:val="21"/>
                </w:rPr>
                <w:t>{{experiment.file_location}}</w:t>
              </w:r>
            </w:ins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3B246D96" w:rsidR="00F713A6" w:rsidRDefault="00F713A6" w:rsidP="00F713A6">
      <w:pPr>
        <w:snapToGrid w:val="0"/>
        <w:spacing w:beforeLines="50" w:before="156" w:line="360" w:lineRule="auto"/>
        <w:jc w:val="left"/>
        <w:rPr>
          <w:ins w:id="61" w:author="li liangbin" w:date="2020-02-14T16:37:00Z"/>
          <w:rFonts w:ascii="宋体" w:hAnsi="宋体"/>
          <w:b/>
          <w:szCs w:val="21"/>
        </w:rPr>
      </w:pPr>
      <w:del w:id="62" w:author="个人用户" w:date="2020-02-12T11:25:00Z">
        <w:r w:rsidRPr="00C27AB3" w:rsidDel="009132E2">
          <w:rPr>
            <w:rFonts w:ascii="宋体" w:hAnsi="宋体" w:hint="eastAsia"/>
            <w:b/>
            <w:szCs w:val="21"/>
          </w:rPr>
          <w:delText>【2</w:delText>
        </w:r>
      </w:del>
      <w:ins w:id="63" w:author="个人用户" w:date="2020-02-12T11:25:00Z">
        <w:r w:rsidR="009132E2" w:rsidRPr="00C27AB3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3</w:t>
        </w:r>
      </w:ins>
      <w:r w:rsidRPr="00C27AB3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支撑剂水平运移速度与沉降速度测试</w:t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ins w:id="64" w:author="li liangbin" w:date="2020-02-14T16:37:00Z"/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ins w:id="65" w:author="li liangbin" w:date="2020-02-14T16:37:00Z"/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ins w:id="66" w:author="li liangbin" w:date="2020-02-14T16:37:00Z"/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ins w:id="67" w:author="li liangbin" w:date="2020-02-14T16:37:00Z"/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ins w:id="68" w:author="li liangbin" w:date="2020-02-14T16:37:00Z"/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ins w:id="69" w:author="li liangbin" w:date="2020-02-14T16:37:00Z"/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ins w:id="70" w:author="li liangbin" w:date="2020-02-14T16:37:00Z"/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918"/>
        <w:gridCol w:w="918"/>
        <w:gridCol w:w="1469"/>
        <w:gridCol w:w="1469"/>
        <w:gridCol w:w="867"/>
        <w:gridCol w:w="1018"/>
        <w:gridCol w:w="1218"/>
        <w:gridCol w:w="1218"/>
        <w:tblGridChange w:id="71">
          <w:tblGrid>
            <w:gridCol w:w="867"/>
            <w:gridCol w:w="918"/>
            <w:gridCol w:w="918"/>
            <w:gridCol w:w="1469"/>
            <w:gridCol w:w="1469"/>
            <w:gridCol w:w="867"/>
            <w:gridCol w:w="1018"/>
            <w:gridCol w:w="1218"/>
            <w:gridCol w:w="1218"/>
          </w:tblGrid>
        </w:tblGridChange>
      </w:tblGrid>
      <w:tr w:rsidR="004E37F7" w:rsidRPr="00AB2DFE" w14:paraId="51E8DF91" w14:textId="77777777" w:rsidTr="00C20CDE">
        <w:trPr>
          <w:trHeight w:val="567"/>
        </w:trPr>
        <w:tc>
          <w:tcPr>
            <w:tcW w:w="951" w:type="dxa"/>
            <w:shd w:val="clear" w:color="auto" w:fill="auto"/>
            <w:vAlign w:val="center"/>
          </w:tcPr>
          <w:p w14:paraId="6FAE78E3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Lx</w:t>
            </w:r>
          </w:p>
          <w:p w14:paraId="13608B4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79CC3BDE" w14:textId="61C54B0B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L</w:t>
            </w:r>
            <w:del w:id="72" w:author="个人用户" w:date="2020-02-12T11:29:00Z">
              <w:r w:rsidRPr="00AB2DFE" w:rsidDel="00242859">
                <w:rPr>
                  <w:rFonts w:ascii="宋体" w:hAnsi="宋体" w:hint="eastAsia"/>
                  <w:b/>
                  <w:szCs w:val="21"/>
                </w:rPr>
                <w:delText>x</w:delText>
              </w:r>
            </w:del>
            <w:ins w:id="73" w:author="个人用户" w:date="2020-02-12T11:29:00Z">
              <w:r w:rsidR="00242859">
                <w:rPr>
                  <w:rFonts w:ascii="宋体" w:hAnsi="宋体" w:hint="eastAsia"/>
                  <w:b/>
                  <w:szCs w:val="21"/>
                </w:rPr>
                <w:t>y</w:t>
              </w:r>
            </w:ins>
          </w:p>
          <w:p w14:paraId="2B21B76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（cm）</w:t>
            </w:r>
          </w:p>
        </w:tc>
        <w:tc>
          <w:tcPr>
            <w:tcW w:w="1007" w:type="dxa"/>
            <w:shd w:val="clear" w:color="auto" w:fill="auto"/>
            <w:vAlign w:val="center"/>
          </w:tcPr>
          <w:p w14:paraId="47849DF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/>
                <w:b/>
                <w:szCs w:val="21"/>
              </w:rPr>
              <w:t>T</w:t>
            </w:r>
            <w:r w:rsidRPr="00AB2DFE">
              <w:rPr>
                <w:rFonts w:ascii="宋体" w:hAnsi="宋体" w:hint="eastAsia"/>
                <w:b/>
                <w:szCs w:val="21"/>
              </w:rPr>
              <w:t>ime</w:t>
            </w:r>
          </w:p>
          <w:p w14:paraId="45ABE5A4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959C2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Vx</w:t>
            </w:r>
          </w:p>
          <w:p w14:paraId="7C95046B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BD7852A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Vy</w:t>
            </w:r>
          </w:p>
          <w:p w14:paraId="161C85A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（cm/s）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4153E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流速</w:t>
            </w:r>
          </w:p>
          <w:p w14:paraId="683DA4A1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（m/s）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FE1A628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砂比</w:t>
            </w:r>
          </w:p>
          <w:p w14:paraId="2EB01510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（%）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24DA0F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支撑剂密</w:t>
            </w:r>
          </w:p>
          <w:p w14:paraId="04CE43B9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度（Kg/m</w:t>
            </w:r>
            <w:r w:rsidRPr="00AB2DFE">
              <w:rPr>
                <w:rFonts w:ascii="宋体" w:hAnsi="宋体" w:hint="eastAsia"/>
                <w:b/>
                <w:szCs w:val="21"/>
                <w:vertAlign w:val="superscript"/>
              </w:rPr>
              <w:t>3</w:t>
            </w:r>
            <w:r w:rsidRPr="00AB2DFE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808D49D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流体粘度</w:t>
            </w:r>
          </w:p>
          <w:p w14:paraId="05D18506" w14:textId="77777777" w:rsidR="00F713A6" w:rsidRPr="00AB2DFE" w:rsidRDefault="00F713A6" w:rsidP="00AB2DF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B2DFE">
              <w:rPr>
                <w:rFonts w:ascii="宋体" w:hAnsi="宋体" w:hint="eastAsia"/>
                <w:b/>
                <w:szCs w:val="21"/>
              </w:rPr>
              <w:t>（mPa.s）</w:t>
            </w:r>
          </w:p>
        </w:tc>
      </w:tr>
      <w:tr w:rsidR="00C20CDE" w:rsidRPr="00AB2DFE" w14:paraId="1FA1DA2A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4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75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8A3E267" w14:textId="067FF49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76" w:author="li liangbin" w:date="2020-02-14T16:37:00Z"/>
                <w:rFonts w:ascii="宋体" w:hAnsi="宋体"/>
                <w:sz w:val="24"/>
              </w:rPr>
            </w:pPr>
            <w:ins w:id="77" w:author="li liangbin" w:date="2020-02-14T16:39:00Z">
              <w:r>
                <w:rPr>
                  <w:b/>
                  <w:bCs/>
                </w:rPr>
                <w:t xml:space="preserve">{%tr for </w:t>
              </w:r>
            </w:ins>
            <w:ins w:id="78" w:author="li liangbin" w:date="2020-02-14T16:40:00Z">
              <w:r>
                <w:rPr>
                  <w:rFonts w:hint="eastAsia"/>
                  <w:b/>
                  <w:bCs/>
                </w:rPr>
                <w:t>test</w:t>
              </w:r>
            </w:ins>
            <w:ins w:id="79" w:author="li liangbin" w:date="2020-02-14T16:39:00Z">
              <w:r>
                <w:rPr>
                  <w:b/>
                  <w:bCs/>
                </w:rPr>
                <w:t xml:space="preserve"> in </w:t>
              </w:r>
            </w:ins>
            <w:ins w:id="80" w:author="li liangbin" w:date="2020-02-14T16:40:00Z">
              <w:r>
                <w:rPr>
                  <w:rFonts w:hint="eastAsia"/>
                  <w:b/>
                  <w:bCs/>
                </w:rPr>
                <w:t>tests</w:t>
              </w:r>
            </w:ins>
            <w:ins w:id="81" w:author="li liangbin" w:date="2020-02-14T17:06:00Z">
              <w:r w:rsidR="00E43E8C">
                <w:rPr>
                  <w:b/>
                  <w:bCs/>
                </w:rPr>
                <w:t>.</w:t>
              </w:r>
            </w:ins>
            <w:ins w:id="82" w:author="li liangbin" w:date="2020-02-14T17:11:00Z">
              <w:r w:rsidR="004E37F7">
                <w:rPr>
                  <w:b/>
                  <w:bCs/>
                </w:rPr>
                <w:t>samples</w:t>
              </w:r>
            </w:ins>
            <w:ins w:id="83" w:author="li liangbin" w:date="2020-02-14T16:39:00Z">
              <w:r>
                <w:rPr>
                  <w:b/>
                  <w:bCs/>
                </w:rPr>
                <w:t xml:space="preserve"> %}</w:t>
              </w:r>
            </w:ins>
            <w:del w:id="84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17555B8A" w14:textId="6116749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85" w:author="li liangbin" w:date="2020-02-14T16:37:00Z"/>
                <w:rFonts w:ascii="宋体" w:hAnsi="宋体"/>
                <w:b/>
                <w:sz w:val="24"/>
              </w:rPr>
            </w:pPr>
            <w:del w:id="86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5CE39D8B" w14:textId="03F7DA3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87" w:author="li liangbin" w:date="2020-02-14T16:37:00Z"/>
                <w:rFonts w:ascii="宋体" w:hAnsi="宋体"/>
                <w:b/>
                <w:sz w:val="24"/>
              </w:rPr>
            </w:pPr>
            <w:del w:id="88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5</w:delText>
              </w:r>
            </w:del>
          </w:p>
          <w:p w14:paraId="319FF777" w14:textId="07686F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89" w:author="li liangbin" w:date="2020-02-14T16:37:00Z"/>
                <w:rFonts w:ascii="宋体" w:hAnsi="宋体"/>
                <w:b/>
                <w:sz w:val="24"/>
              </w:rPr>
            </w:pPr>
            <w:del w:id="90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2.000</w:delText>
              </w:r>
            </w:del>
          </w:p>
          <w:p w14:paraId="441341E7" w14:textId="357AAAD1" w:rsidR="00C20CDE" w:rsidRPr="00AB2DFE" w:rsidDel="00C20CDE" w:rsidRDefault="00C20CDE">
            <w:pPr>
              <w:snapToGrid w:val="0"/>
              <w:spacing w:beforeLines="50" w:before="156" w:line="360" w:lineRule="auto"/>
              <w:jc w:val="center"/>
              <w:rPr>
                <w:del w:id="91" w:author="li liangbin" w:date="2020-02-14T16:37:00Z"/>
                <w:rFonts w:ascii="宋体" w:hAnsi="宋体"/>
                <w:b/>
                <w:sz w:val="24"/>
              </w:rPr>
              <w:pPrChange w:id="92" w:author="li liangbin" w:date="2020-02-14T16:37:00Z">
                <w:pPr>
                  <w:snapToGrid w:val="0"/>
                  <w:spacing w:beforeLines="50" w:before="156" w:line="360" w:lineRule="auto"/>
                </w:pPr>
              </w:pPrChange>
            </w:pPr>
            <w:del w:id="93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1.000</w:delText>
              </w:r>
            </w:del>
          </w:p>
          <w:p w14:paraId="4CACF37A" w14:textId="2B9554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4" w:author="li liangbin" w:date="2020-02-14T16:37:00Z"/>
                <w:rFonts w:ascii="宋体" w:hAnsi="宋体"/>
                <w:sz w:val="24"/>
              </w:rPr>
            </w:pPr>
            <w:del w:id="95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1.2</w:delText>
              </w:r>
            </w:del>
          </w:p>
          <w:p w14:paraId="65BB09BE" w14:textId="5D8E978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6" w:author="li liangbin" w:date="2020-02-14T16:37:00Z"/>
                <w:rFonts w:ascii="宋体" w:hAnsi="宋体"/>
                <w:b/>
                <w:sz w:val="24"/>
              </w:rPr>
            </w:pPr>
            <w:del w:id="97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23</w:delText>
              </w:r>
            </w:del>
          </w:p>
          <w:p w14:paraId="62B462A7" w14:textId="3D39994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98" w:author="li liangbin" w:date="2020-02-14T16:37:00Z"/>
                <w:rFonts w:ascii="宋体" w:hAnsi="宋体"/>
                <w:b/>
                <w:sz w:val="24"/>
              </w:rPr>
            </w:pPr>
            <w:del w:id="99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1800</w:delText>
              </w:r>
            </w:del>
          </w:p>
          <w:p w14:paraId="0FF40649" w14:textId="2526F5E7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00" w:author="li liangbin" w:date="2020-02-14T16:36:00Z">
              <w:r w:rsidDel="00C20CDE">
                <w:rPr>
                  <w:rFonts w:ascii="宋体" w:hAnsi="宋体" w:hint="eastAsia"/>
                  <w:sz w:val="24"/>
                </w:rPr>
                <w:delText>30</w:delText>
              </w:r>
            </w:del>
          </w:p>
        </w:tc>
      </w:tr>
      <w:tr w:rsidR="004E37F7" w:rsidRPr="00AB2DFE" w14:paraId="07E2C8FD" w14:textId="77777777" w:rsidTr="00C20CDE">
        <w:tc>
          <w:tcPr>
            <w:tcW w:w="951" w:type="dxa"/>
            <w:shd w:val="clear" w:color="auto" w:fill="auto"/>
          </w:tcPr>
          <w:p w14:paraId="1F3B4737" w14:textId="623E84B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1" w:author="li liangbin" w:date="2020-02-14T16:40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.lx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02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4027C72C" w14:textId="61F5D3F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3" w:author="li liangbin" w:date="2020-02-14T16:40:00Z">
              <w:r>
                <w:rPr>
                  <w:rFonts w:ascii="宋体" w:hAnsi="宋体"/>
                  <w:sz w:val="24"/>
                </w:rPr>
                <w:t>{{test.ly}}</w:t>
              </w:r>
            </w:ins>
            <w:del w:id="104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007" w:type="dxa"/>
            <w:shd w:val="clear" w:color="auto" w:fill="auto"/>
          </w:tcPr>
          <w:p w14:paraId="5110B3AE" w14:textId="7EDFF640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5" w:author="li liangbin" w:date="2020-02-14T16:40:00Z">
              <w:r>
                <w:rPr>
                  <w:rFonts w:ascii="宋体" w:hAnsi="宋体"/>
                  <w:sz w:val="24"/>
                </w:rPr>
                <w:t>{{test.t</w:t>
              </w:r>
            </w:ins>
            <w:ins w:id="106" w:author="li liangbin" w:date="2020-02-14T16:41:00Z">
              <w:r>
                <w:rPr>
                  <w:rFonts w:ascii="宋体" w:hAnsi="宋体"/>
                  <w:sz w:val="24"/>
                </w:rPr>
                <w:t>ime</w:t>
              </w:r>
            </w:ins>
            <w:ins w:id="107" w:author="li liangbin" w:date="2020-02-14T16:40:00Z">
              <w:r>
                <w:rPr>
                  <w:rFonts w:ascii="宋体" w:hAnsi="宋体"/>
                  <w:sz w:val="24"/>
                </w:rPr>
                <w:t>}}</w:t>
              </w:r>
            </w:ins>
            <w:del w:id="108" w:author="li liangbin" w:date="2020-02-14T16:40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119" w:type="dxa"/>
            <w:shd w:val="clear" w:color="auto" w:fill="auto"/>
          </w:tcPr>
          <w:p w14:paraId="08CA0C1B" w14:textId="64EED991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09" w:author="li liangbin" w:date="2020-02-14T16:41:00Z">
              <w:r>
                <w:rPr>
                  <w:rFonts w:ascii="宋体" w:hAnsi="宋体"/>
                  <w:sz w:val="24"/>
                </w:rPr>
                <w:t>{{test.vx}}</w:t>
              </w:r>
            </w:ins>
            <w:del w:id="110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1.667</w:delText>
              </w:r>
            </w:del>
          </w:p>
        </w:tc>
        <w:tc>
          <w:tcPr>
            <w:tcW w:w="1119" w:type="dxa"/>
            <w:shd w:val="clear" w:color="auto" w:fill="auto"/>
          </w:tcPr>
          <w:p w14:paraId="4A3F1EE1" w14:textId="54DB072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1" w:author="li liangbin" w:date="2020-02-14T16:41:00Z">
              <w:r>
                <w:rPr>
                  <w:rFonts w:ascii="宋体" w:hAnsi="宋体"/>
                  <w:sz w:val="24"/>
                </w:rPr>
                <w:t>{{test.vy}}</w:t>
              </w:r>
            </w:ins>
            <w:del w:id="112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1.083</w:delText>
              </w:r>
            </w:del>
          </w:p>
        </w:tc>
        <w:tc>
          <w:tcPr>
            <w:tcW w:w="950" w:type="dxa"/>
            <w:shd w:val="clear" w:color="auto" w:fill="auto"/>
          </w:tcPr>
          <w:p w14:paraId="72908AFB" w14:textId="652926E5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13" w:author="li liangbin" w:date="2020-02-14T16:41:00Z">
              <w:r w:rsidDel="00C20CDE">
                <w:rPr>
                  <w:rFonts w:ascii="宋体" w:hAnsi="宋体" w:hint="eastAsia"/>
                  <w:sz w:val="24"/>
                </w:rPr>
                <w:delText>1.7</w:delText>
              </w:r>
            </w:del>
            <w:ins w:id="114" w:author="li liangbin" w:date="2020-02-14T16:41:00Z">
              <w:r>
                <w:rPr>
                  <w:rFonts w:ascii="宋体" w:hAnsi="宋体"/>
                  <w:sz w:val="24"/>
                </w:rPr>
                <w:t>{{test.</w:t>
              </w:r>
            </w:ins>
            <w:ins w:id="115" w:author="li liangbin" w:date="2020-02-14T16:42:00Z">
              <w:r>
                <w:rPr>
                  <w:rFonts w:ascii="宋体" w:hAnsi="宋体"/>
                  <w:sz w:val="24"/>
                </w:rPr>
                <w:t>v</w:t>
              </w:r>
            </w:ins>
            <w:ins w:id="116" w:author="li liangbin" w:date="2020-02-14T16:41:00Z"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1119" w:type="dxa"/>
            <w:shd w:val="clear" w:color="auto" w:fill="auto"/>
          </w:tcPr>
          <w:p w14:paraId="2E30B8F2" w14:textId="7B16070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7" w:author="li liangbin" w:date="2020-02-14T16:42:00Z">
              <w:r>
                <w:rPr>
                  <w:rFonts w:ascii="宋体" w:hAnsi="宋体"/>
                  <w:sz w:val="24"/>
                </w:rPr>
                <w:t>{{test.</w:t>
              </w:r>
              <w:r>
                <w:rPr>
                  <w:rFonts w:ascii="宋体" w:hAnsi="宋体" w:hint="eastAsia"/>
                  <w:sz w:val="24"/>
                </w:rPr>
                <w:t>scale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  <w:del w:id="118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34</w:delText>
              </w:r>
            </w:del>
          </w:p>
        </w:tc>
        <w:tc>
          <w:tcPr>
            <w:tcW w:w="1345" w:type="dxa"/>
            <w:shd w:val="clear" w:color="auto" w:fill="auto"/>
          </w:tcPr>
          <w:p w14:paraId="1E33D5D6" w14:textId="6247C5B4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19" w:author="li liangbin" w:date="2020-02-14T16:42:00Z">
              <w:r>
                <w:rPr>
                  <w:rFonts w:ascii="宋体" w:hAnsi="宋体" w:hint="eastAsia"/>
                  <w:sz w:val="24"/>
                </w:rPr>
                <w:t>{{test</w:t>
              </w:r>
              <w:r>
                <w:rPr>
                  <w:rFonts w:ascii="宋体" w:hAnsi="宋体"/>
                  <w:sz w:val="24"/>
                </w:rPr>
                <w:t>.density</w:t>
              </w:r>
              <w:r>
                <w:rPr>
                  <w:rFonts w:ascii="宋体" w:hAnsi="宋体" w:hint="eastAsia"/>
                  <w:sz w:val="24"/>
                </w:rPr>
                <w:t>}}</w:t>
              </w:r>
            </w:ins>
            <w:del w:id="120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1760</w:delText>
              </w:r>
            </w:del>
          </w:p>
        </w:tc>
        <w:tc>
          <w:tcPr>
            <w:tcW w:w="1345" w:type="dxa"/>
            <w:shd w:val="clear" w:color="auto" w:fill="auto"/>
          </w:tcPr>
          <w:p w14:paraId="459F35E1" w14:textId="098C56AD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ins w:id="121" w:author="li liangbin" w:date="2020-02-14T16:42:00Z">
              <w:r>
                <w:rPr>
                  <w:rFonts w:ascii="宋体" w:hAnsi="宋体"/>
                  <w:sz w:val="24"/>
                </w:rPr>
                <w:t>{{test.visco</w:t>
              </w:r>
            </w:ins>
            <w:ins w:id="122" w:author="li liangbin" w:date="2020-02-14T16:43:00Z">
              <w:r>
                <w:rPr>
                  <w:rFonts w:ascii="宋体" w:hAnsi="宋体"/>
                  <w:sz w:val="24"/>
                </w:rPr>
                <w:t>sity</w:t>
              </w:r>
            </w:ins>
            <w:ins w:id="123" w:author="li liangbin" w:date="2020-02-14T16:42:00Z">
              <w:r>
                <w:rPr>
                  <w:rFonts w:ascii="宋体" w:hAnsi="宋体"/>
                  <w:sz w:val="24"/>
                </w:rPr>
                <w:t>}}</w:t>
              </w:r>
            </w:ins>
            <w:del w:id="124" w:author="li liangbin" w:date="2020-02-14T16:42:00Z">
              <w:r w:rsidDel="00C20CDE">
                <w:rPr>
                  <w:rFonts w:ascii="宋体" w:hAnsi="宋体" w:hint="eastAsia"/>
                  <w:sz w:val="24"/>
                </w:rPr>
                <w:delText>60</w:delText>
              </w:r>
            </w:del>
          </w:p>
        </w:tc>
      </w:tr>
      <w:tr w:rsidR="00C20CDE" w:rsidRPr="00AB2DFE" w14:paraId="2E06335D" w14:textId="77777777" w:rsidTr="00C20CD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25" w:author="li liangbin" w:date="2020-02-14T16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9962" w:type="dxa"/>
            <w:gridSpan w:val="9"/>
            <w:shd w:val="clear" w:color="auto" w:fill="auto"/>
            <w:tcPrChange w:id="126" w:author="li liangbin" w:date="2020-02-14T16:43:00Z">
              <w:tcPr>
                <w:tcW w:w="9174" w:type="dxa"/>
                <w:gridSpan w:val="9"/>
                <w:shd w:val="clear" w:color="auto" w:fill="auto"/>
              </w:tcPr>
            </w:tcPrChange>
          </w:tcPr>
          <w:p w14:paraId="2E4FDF0D" w14:textId="69C000A2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27" w:author="li liangbin" w:date="2020-02-14T16:38:00Z"/>
                <w:rFonts w:ascii="宋体" w:hAnsi="宋体"/>
                <w:b/>
                <w:sz w:val="24"/>
              </w:rPr>
            </w:pPr>
            <w:ins w:id="128" w:author="li liangbin" w:date="2020-02-14T16:40:00Z">
              <w:r>
                <w:rPr>
                  <w:b/>
                  <w:bCs/>
                </w:rPr>
                <w:t>{%tr endfor %}</w:t>
              </w:r>
            </w:ins>
            <w:del w:id="129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  <w:p w14:paraId="508EB6C6" w14:textId="5C3916A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0" w:author="li liangbin" w:date="2020-02-14T16:38:00Z"/>
                <w:rFonts w:ascii="宋体" w:hAnsi="宋体"/>
                <w:b/>
                <w:sz w:val="24"/>
              </w:rPr>
            </w:pPr>
            <w:del w:id="131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4.5</w:delText>
              </w:r>
            </w:del>
          </w:p>
          <w:p w14:paraId="0DB2A643" w14:textId="12F4A59A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2" w:author="li liangbin" w:date="2020-02-14T16:38:00Z"/>
                <w:rFonts w:ascii="宋体" w:hAnsi="宋体"/>
                <w:b/>
                <w:sz w:val="24"/>
              </w:rPr>
            </w:pPr>
            <w:del w:id="133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5.5</w:delText>
              </w:r>
            </w:del>
          </w:p>
          <w:p w14:paraId="2029AEF0" w14:textId="62926D2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4" w:author="li liangbin" w:date="2020-02-14T16:38:00Z"/>
                <w:rFonts w:ascii="宋体" w:hAnsi="宋体"/>
                <w:b/>
                <w:sz w:val="24"/>
              </w:rPr>
            </w:pPr>
            <w:del w:id="135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1.818</w:delText>
              </w:r>
            </w:del>
          </w:p>
          <w:p w14:paraId="4FFDAE27" w14:textId="73EEB829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6" w:author="li liangbin" w:date="2020-02-14T16:38:00Z"/>
                <w:rFonts w:ascii="宋体" w:hAnsi="宋体"/>
                <w:b/>
                <w:sz w:val="24"/>
              </w:rPr>
            </w:pPr>
            <w:del w:id="137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0.818</w:delText>
              </w:r>
            </w:del>
          </w:p>
          <w:p w14:paraId="62201703" w14:textId="50A4C9A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38" w:author="li liangbin" w:date="2020-02-14T16:38:00Z"/>
                <w:rFonts w:ascii="宋体" w:hAnsi="宋体"/>
                <w:b/>
                <w:sz w:val="24"/>
              </w:rPr>
            </w:pPr>
            <w:del w:id="139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2.2</w:delText>
              </w:r>
            </w:del>
          </w:p>
          <w:p w14:paraId="0052E3EA" w14:textId="5F9CEE0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0" w:author="li liangbin" w:date="2020-02-14T16:38:00Z"/>
                <w:rFonts w:ascii="宋体" w:hAnsi="宋体"/>
                <w:b/>
                <w:sz w:val="24"/>
              </w:rPr>
            </w:pPr>
            <w:del w:id="141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18</w:delText>
              </w:r>
            </w:del>
          </w:p>
          <w:p w14:paraId="34408F39" w14:textId="64075C9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2" w:author="li liangbin" w:date="2020-02-14T16:38:00Z"/>
                <w:rFonts w:ascii="宋体" w:hAnsi="宋体"/>
                <w:b/>
                <w:sz w:val="24"/>
              </w:rPr>
            </w:pPr>
            <w:del w:id="143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1450</w:delText>
              </w:r>
            </w:del>
          </w:p>
          <w:p w14:paraId="3CF56A92" w14:textId="2E75197E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del w:id="144" w:author="li liangbin" w:date="2020-02-14T16:38:00Z">
              <w:r w:rsidDel="00C20CDE">
                <w:rPr>
                  <w:rFonts w:ascii="宋体" w:hAnsi="宋体" w:hint="eastAsia"/>
                  <w:sz w:val="24"/>
                </w:rPr>
                <w:delText>40</w:delText>
              </w:r>
            </w:del>
          </w:p>
        </w:tc>
      </w:tr>
      <w:tr w:rsidR="005F66DF" w:rsidRPr="00AB2DFE" w:rsidDel="00C20CDE" w14:paraId="331AAE6B" w14:textId="34C74590" w:rsidTr="00C20CDE">
        <w:trPr>
          <w:del w:id="145" w:author="li liangbin" w:date="2020-02-14T16:43:00Z"/>
        </w:trPr>
        <w:tc>
          <w:tcPr>
            <w:tcW w:w="951" w:type="dxa"/>
            <w:shd w:val="clear" w:color="auto" w:fill="auto"/>
          </w:tcPr>
          <w:p w14:paraId="3EED45D6" w14:textId="11717836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6" w:author="li liangbin" w:date="2020-02-14T16:43:00Z"/>
                <w:rFonts w:ascii="宋体" w:hAnsi="宋体"/>
                <w:b/>
                <w:sz w:val="24"/>
              </w:rPr>
            </w:pPr>
            <w:del w:id="14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2F9CEE6C" w14:textId="0A915D5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48" w:author="li liangbin" w:date="2020-02-14T16:43:00Z"/>
                <w:rFonts w:ascii="宋体" w:hAnsi="宋体"/>
                <w:b/>
                <w:sz w:val="24"/>
              </w:rPr>
            </w:pPr>
            <w:del w:id="14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5.4</w:delText>
              </w:r>
            </w:del>
          </w:p>
        </w:tc>
        <w:tc>
          <w:tcPr>
            <w:tcW w:w="1007" w:type="dxa"/>
            <w:shd w:val="clear" w:color="auto" w:fill="auto"/>
          </w:tcPr>
          <w:p w14:paraId="32736A3F" w14:textId="1E1E53A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0" w:author="li liangbin" w:date="2020-02-14T16:43:00Z"/>
                <w:rFonts w:ascii="宋体" w:hAnsi="宋体"/>
                <w:b/>
                <w:sz w:val="24"/>
              </w:rPr>
            </w:pPr>
            <w:del w:id="15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7</w:delText>
              </w:r>
            </w:del>
          </w:p>
        </w:tc>
        <w:tc>
          <w:tcPr>
            <w:tcW w:w="1119" w:type="dxa"/>
            <w:shd w:val="clear" w:color="auto" w:fill="auto"/>
          </w:tcPr>
          <w:p w14:paraId="10BFB188" w14:textId="7C193D1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2" w:author="li liangbin" w:date="2020-02-14T16:43:00Z"/>
                <w:rFonts w:ascii="宋体" w:hAnsi="宋体"/>
                <w:b/>
                <w:sz w:val="24"/>
              </w:rPr>
            </w:pPr>
            <w:del w:id="15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1.429</w:delText>
              </w:r>
            </w:del>
          </w:p>
        </w:tc>
        <w:tc>
          <w:tcPr>
            <w:tcW w:w="1119" w:type="dxa"/>
            <w:shd w:val="clear" w:color="auto" w:fill="auto"/>
          </w:tcPr>
          <w:p w14:paraId="250A5C30" w14:textId="1D032BEC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4" w:author="li liangbin" w:date="2020-02-14T16:43:00Z"/>
                <w:rFonts w:ascii="宋体" w:hAnsi="宋体"/>
                <w:b/>
                <w:sz w:val="24"/>
              </w:rPr>
            </w:pPr>
            <w:del w:id="155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0.771</w:delText>
              </w:r>
            </w:del>
          </w:p>
        </w:tc>
        <w:tc>
          <w:tcPr>
            <w:tcW w:w="950" w:type="dxa"/>
            <w:shd w:val="clear" w:color="auto" w:fill="auto"/>
          </w:tcPr>
          <w:p w14:paraId="197F769B" w14:textId="54E4AFE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6" w:author="li liangbin" w:date="2020-02-14T16:43:00Z"/>
                <w:rFonts w:ascii="宋体" w:hAnsi="宋体"/>
                <w:b/>
                <w:sz w:val="24"/>
              </w:rPr>
            </w:pPr>
            <w:del w:id="15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3</w:delText>
              </w:r>
            </w:del>
          </w:p>
        </w:tc>
        <w:tc>
          <w:tcPr>
            <w:tcW w:w="1119" w:type="dxa"/>
            <w:shd w:val="clear" w:color="auto" w:fill="auto"/>
          </w:tcPr>
          <w:p w14:paraId="49F5D1A1" w14:textId="18591D8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58" w:author="li liangbin" w:date="2020-02-14T16:43:00Z"/>
                <w:rFonts w:ascii="宋体" w:hAnsi="宋体"/>
                <w:b/>
                <w:sz w:val="24"/>
              </w:rPr>
            </w:pPr>
            <w:del w:id="159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21</w:delText>
              </w:r>
            </w:del>
          </w:p>
        </w:tc>
        <w:tc>
          <w:tcPr>
            <w:tcW w:w="1345" w:type="dxa"/>
            <w:shd w:val="clear" w:color="auto" w:fill="auto"/>
          </w:tcPr>
          <w:p w14:paraId="7677E59A" w14:textId="7D46610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0" w:author="li liangbin" w:date="2020-02-14T16:43:00Z"/>
                <w:rFonts w:ascii="宋体" w:hAnsi="宋体"/>
                <w:b/>
                <w:sz w:val="24"/>
              </w:rPr>
            </w:pPr>
            <w:del w:id="161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2200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70B03629" w14:textId="5D0F734D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2" w:author="li liangbin" w:date="2020-02-14T16:43:00Z"/>
                <w:rFonts w:ascii="宋体" w:hAnsi="宋体"/>
                <w:b/>
                <w:sz w:val="24"/>
              </w:rPr>
            </w:pPr>
            <w:del w:id="163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80</w:delText>
              </w:r>
            </w:del>
          </w:p>
        </w:tc>
      </w:tr>
      <w:tr w:rsidR="005F66DF" w:rsidRPr="00AB2DFE" w:rsidDel="00C20CDE" w14:paraId="5025E1DF" w14:textId="7E628536" w:rsidTr="00C20CDE">
        <w:trPr>
          <w:del w:id="164" w:author="li liangbin" w:date="2020-02-14T16:43:00Z"/>
        </w:trPr>
        <w:tc>
          <w:tcPr>
            <w:tcW w:w="951" w:type="dxa"/>
            <w:shd w:val="clear" w:color="auto" w:fill="auto"/>
          </w:tcPr>
          <w:p w14:paraId="21A20B86" w14:textId="1A326528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5" w:author="li liangbin" w:date="2020-02-14T16:43:00Z"/>
                <w:rFonts w:ascii="宋体" w:hAnsi="宋体"/>
                <w:b/>
                <w:sz w:val="24"/>
              </w:rPr>
            </w:pPr>
            <w:del w:id="16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10</w:delText>
              </w:r>
            </w:del>
          </w:p>
        </w:tc>
        <w:tc>
          <w:tcPr>
            <w:tcW w:w="1007" w:type="dxa"/>
            <w:shd w:val="clear" w:color="auto" w:fill="auto"/>
          </w:tcPr>
          <w:p w14:paraId="60A0E68C" w14:textId="5974493E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7" w:author="li liangbin" w:date="2020-02-14T16:43:00Z"/>
                <w:rFonts w:ascii="宋体" w:hAnsi="宋体"/>
                <w:b/>
                <w:sz w:val="24"/>
              </w:rPr>
            </w:pPr>
            <w:del w:id="16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</w:delText>
              </w:r>
            </w:del>
          </w:p>
        </w:tc>
        <w:tc>
          <w:tcPr>
            <w:tcW w:w="1007" w:type="dxa"/>
            <w:shd w:val="clear" w:color="auto" w:fill="auto"/>
          </w:tcPr>
          <w:p w14:paraId="17B98505" w14:textId="480F2DB3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69" w:author="li liangbin" w:date="2020-02-14T16:43:00Z"/>
                <w:rFonts w:ascii="宋体" w:hAnsi="宋体"/>
                <w:b/>
                <w:sz w:val="24"/>
              </w:rPr>
            </w:pPr>
            <w:del w:id="17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6.5</w:delText>
              </w:r>
            </w:del>
          </w:p>
        </w:tc>
        <w:tc>
          <w:tcPr>
            <w:tcW w:w="1119" w:type="dxa"/>
            <w:shd w:val="clear" w:color="auto" w:fill="auto"/>
          </w:tcPr>
          <w:p w14:paraId="4330C378" w14:textId="3748A710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1" w:author="li liangbin" w:date="2020-02-14T16:43:00Z"/>
                <w:rFonts w:ascii="宋体" w:hAnsi="宋体"/>
                <w:b/>
                <w:sz w:val="24"/>
              </w:rPr>
            </w:pPr>
            <w:del w:id="17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1.538</w:delText>
              </w:r>
            </w:del>
          </w:p>
        </w:tc>
        <w:tc>
          <w:tcPr>
            <w:tcW w:w="1119" w:type="dxa"/>
            <w:shd w:val="clear" w:color="auto" w:fill="auto"/>
          </w:tcPr>
          <w:p w14:paraId="40C7A457" w14:textId="5612695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3" w:author="li liangbin" w:date="2020-02-14T16:43:00Z"/>
                <w:rFonts w:ascii="宋体" w:hAnsi="宋体"/>
                <w:b/>
                <w:sz w:val="24"/>
              </w:rPr>
            </w:pPr>
            <w:del w:id="174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0.923</w:delText>
              </w:r>
            </w:del>
          </w:p>
        </w:tc>
        <w:tc>
          <w:tcPr>
            <w:tcW w:w="950" w:type="dxa"/>
            <w:shd w:val="clear" w:color="auto" w:fill="auto"/>
          </w:tcPr>
          <w:p w14:paraId="45F87DF7" w14:textId="50CBB115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5" w:author="li liangbin" w:date="2020-02-14T16:43:00Z"/>
                <w:rFonts w:ascii="宋体" w:hAnsi="宋体"/>
                <w:b/>
                <w:sz w:val="24"/>
              </w:rPr>
            </w:pPr>
            <w:del w:id="176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0.98</w:delText>
              </w:r>
            </w:del>
          </w:p>
        </w:tc>
        <w:tc>
          <w:tcPr>
            <w:tcW w:w="1119" w:type="dxa"/>
            <w:shd w:val="clear" w:color="auto" w:fill="auto"/>
          </w:tcPr>
          <w:p w14:paraId="690536D5" w14:textId="30C524DF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7" w:author="li liangbin" w:date="2020-02-14T16:43:00Z"/>
                <w:rFonts w:ascii="宋体" w:hAnsi="宋体"/>
                <w:b/>
                <w:sz w:val="24"/>
              </w:rPr>
            </w:pPr>
            <w:del w:id="178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29</w:delText>
              </w:r>
            </w:del>
          </w:p>
        </w:tc>
        <w:tc>
          <w:tcPr>
            <w:tcW w:w="1345" w:type="dxa"/>
            <w:shd w:val="clear" w:color="auto" w:fill="auto"/>
          </w:tcPr>
          <w:p w14:paraId="08157BE0" w14:textId="07A020D7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79" w:author="li liangbin" w:date="2020-02-14T16:43:00Z"/>
                <w:rFonts w:ascii="宋体" w:hAnsi="宋体"/>
                <w:b/>
                <w:sz w:val="24"/>
              </w:rPr>
            </w:pPr>
            <w:del w:id="180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1500</w:delText>
              </w:r>
            </w:del>
          </w:p>
        </w:tc>
        <w:tc>
          <w:tcPr>
            <w:tcW w:w="1345" w:type="dxa"/>
            <w:shd w:val="clear" w:color="auto" w:fill="auto"/>
          </w:tcPr>
          <w:p w14:paraId="3B3DE278" w14:textId="3CA0C2EB" w:rsidR="00C20CDE" w:rsidRPr="00AB2DFE" w:rsidDel="00C20CDE" w:rsidRDefault="00C20CDE" w:rsidP="00C20CDE">
            <w:pPr>
              <w:snapToGrid w:val="0"/>
              <w:spacing w:beforeLines="50" w:before="156" w:line="360" w:lineRule="auto"/>
              <w:jc w:val="center"/>
              <w:rPr>
                <w:del w:id="181" w:author="li liangbin" w:date="2020-02-14T16:43:00Z"/>
                <w:rFonts w:ascii="宋体" w:hAnsi="宋体"/>
                <w:b/>
                <w:sz w:val="24"/>
              </w:rPr>
            </w:pPr>
            <w:del w:id="182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52</w:delText>
              </w:r>
            </w:del>
          </w:p>
        </w:tc>
      </w:tr>
      <w:tr w:rsidR="004E37F7" w:rsidRPr="00AB2DFE" w14:paraId="4CD487D3" w14:textId="77777777" w:rsidTr="00C20CDE">
        <w:tc>
          <w:tcPr>
            <w:tcW w:w="2965" w:type="dxa"/>
            <w:gridSpan w:val="3"/>
            <w:shd w:val="clear" w:color="auto" w:fill="auto"/>
          </w:tcPr>
          <w:p w14:paraId="5856FE67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1119" w:type="dxa"/>
            <w:shd w:val="clear" w:color="auto" w:fill="auto"/>
          </w:tcPr>
          <w:p w14:paraId="1C6A9FD2" w14:textId="78501D2E" w:rsidR="00C20CDE" w:rsidRPr="00AB2DFE" w:rsidRDefault="00C20CDE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ins w:id="183" w:author="li liangbin" w:date="2020-02-14T16:43:00Z">
              <w:r>
                <w:rPr>
                  <w:rFonts w:ascii="宋体" w:hAnsi="宋体"/>
                  <w:sz w:val="24"/>
                </w:rPr>
                <w:t>{{</w:t>
              </w:r>
            </w:ins>
            <w:ins w:id="184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85" w:author="li liangbin" w:date="2020-02-14T16:44:00Z">
              <w:r>
                <w:rPr>
                  <w:rFonts w:ascii="宋体" w:hAnsi="宋体"/>
                  <w:sz w:val="24"/>
                </w:rPr>
                <w:t>average_vx</w:t>
              </w:r>
            </w:ins>
            <w:ins w:id="186" w:author="li liangbin" w:date="2020-02-14T16:43:00Z">
              <w:r>
                <w:rPr>
                  <w:rFonts w:ascii="宋体" w:hAnsi="宋体"/>
                  <w:sz w:val="24"/>
                </w:rPr>
                <w:t>}}</w:t>
              </w:r>
            </w:ins>
            <w:del w:id="187" w:author="li liangbin" w:date="2020-02-14T16:43:00Z">
              <w:r w:rsidDel="00C20CDE">
                <w:rPr>
                  <w:rFonts w:ascii="宋体" w:hAnsi="宋体" w:hint="eastAsia"/>
                  <w:sz w:val="24"/>
                </w:rPr>
                <w:delText>1.690</w:delText>
              </w:r>
            </w:del>
          </w:p>
        </w:tc>
        <w:tc>
          <w:tcPr>
            <w:tcW w:w="1119" w:type="dxa"/>
            <w:shd w:val="clear" w:color="auto" w:fill="auto"/>
          </w:tcPr>
          <w:p w14:paraId="4181EC11" w14:textId="659C3CCB" w:rsidR="00C20CDE" w:rsidRPr="00AB2DFE" w:rsidRDefault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24"/>
              </w:rPr>
            </w:pPr>
            <w:del w:id="188" w:author="li liangbin" w:date="2020-02-14T16:44:00Z">
              <w:r w:rsidDel="00C20CDE">
                <w:rPr>
                  <w:rFonts w:ascii="宋体" w:hAnsi="宋体" w:hint="eastAsia"/>
                  <w:sz w:val="24"/>
                </w:rPr>
                <w:delText>0.919</w:delText>
              </w:r>
            </w:del>
            <w:ins w:id="189" w:author="li liangbin" w:date="2020-02-14T16:44:00Z">
              <w:r>
                <w:rPr>
                  <w:rFonts w:ascii="宋体" w:hAnsi="宋体"/>
                  <w:sz w:val="24"/>
                </w:rPr>
                <w:t>{</w:t>
              </w:r>
            </w:ins>
            <w:ins w:id="190" w:author="li liangbin" w:date="2020-02-14T16:45:00Z">
              <w:r>
                <w:rPr>
                  <w:rFonts w:ascii="宋体" w:hAnsi="宋体"/>
                  <w:sz w:val="24"/>
                </w:rPr>
                <w:t>{</w:t>
              </w:r>
            </w:ins>
            <w:ins w:id="191" w:author="li liangbin" w:date="2020-02-14T17:12:00Z">
              <w:r w:rsidR="004E37F7">
                <w:rPr>
                  <w:rFonts w:ascii="宋体" w:hAnsi="宋体"/>
                  <w:sz w:val="24"/>
                </w:rPr>
                <w:t>tests.</w:t>
              </w:r>
            </w:ins>
            <w:ins w:id="192" w:author="li liangbin" w:date="2020-02-14T16:45:00Z">
              <w:r w:rsidR="00FA7785">
                <w:rPr>
                  <w:rFonts w:ascii="宋体" w:hAnsi="宋体"/>
                  <w:sz w:val="24"/>
                </w:rPr>
                <w:t>average_vy</w:t>
              </w:r>
              <w:r>
                <w:rPr>
                  <w:rFonts w:ascii="宋体" w:hAnsi="宋体"/>
                  <w:sz w:val="24"/>
                </w:rPr>
                <w:t>}}</w:t>
              </w:r>
            </w:ins>
          </w:p>
        </w:tc>
        <w:tc>
          <w:tcPr>
            <w:tcW w:w="950" w:type="dxa"/>
            <w:shd w:val="clear" w:color="auto" w:fill="auto"/>
          </w:tcPr>
          <w:p w14:paraId="304A2B88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119" w:type="dxa"/>
            <w:shd w:val="clear" w:color="auto" w:fill="auto"/>
          </w:tcPr>
          <w:p w14:paraId="2874D4B4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2510BE21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45" w:type="dxa"/>
            <w:shd w:val="clear" w:color="auto" w:fill="auto"/>
          </w:tcPr>
          <w:p w14:paraId="0E5ACF6F" w14:textId="77777777" w:rsidR="00C20CDE" w:rsidRPr="00AB2DFE" w:rsidRDefault="00C20CDE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93864FD" w:rsidR="00DB1CA6" w:rsidRDefault="0081248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19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R="00B87104" w:rsidRPr="00DB1CA6" w:rsidDel="009132E2">
          <w:rPr>
            <w:rFonts w:ascii="宋体" w:hAnsi="宋体" w:hint="eastAsia"/>
            <w:b/>
            <w:szCs w:val="21"/>
          </w:rPr>
          <w:delText>3</w:delText>
        </w:r>
      </w:del>
      <w:ins w:id="19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4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DB1CA6">
        <w:rPr>
          <w:rFonts w:ascii="宋体" w:hAnsi="宋体" w:hint="eastAsia"/>
          <w:b/>
          <w:szCs w:val="21"/>
        </w:rPr>
        <w:t>流速对支撑剂水平运移和沉降速度的影响</w:t>
      </w:r>
    </w:p>
    <w:p w14:paraId="3ED78944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（1）流速与水平速度关系回归式</w:t>
      </w:r>
    </w:p>
    <w:p w14:paraId="6DB9C101" w14:textId="42FC6166" w:rsidR="00DB1CA6" w:rsidRDefault="005A6A10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195" w:author="li liangbin" w:date="2020-02-21T17:36:00Z">
        <w:r>
          <w:rPr>
            <w:rFonts w:ascii="宋体" w:hAnsi="宋体"/>
            <w:b/>
            <w:szCs w:val="21"/>
          </w:rPr>
          <w:pict w14:anchorId="35F6BDD9">
            <v:shape id="_x0000_i1134" type="#_x0000_t75" style="width:294pt;height:178.2pt">
              <v:imagedata r:id="rId9" o:title="wen流速-Vx回归"/>
              <o:lock v:ext="edit" aspectratio="f"/>
            </v:shape>
          </w:pict>
        </w:r>
      </w:del>
      <w:ins w:id="196" w:author="li liangbin" w:date="2020-02-21T17:36:00Z">
        <w:r w:rsidR="001F7DA2">
          <w:rPr>
            <w:rFonts w:ascii="宋体" w:hAnsi="宋体" w:hint="eastAsia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/>
            <w:b/>
            <w:szCs w:val="21"/>
          </w:rPr>
          <w:t>.v_vx.file_name</w:t>
        </w:r>
        <w:r w:rsidR="001F7DA2">
          <w:rPr>
            <w:rFonts w:ascii="宋体" w:hAnsi="宋体" w:hint="eastAsia"/>
            <w:b/>
            <w:szCs w:val="21"/>
          </w:rPr>
          <w:t>}}</w:t>
        </w:r>
      </w:ins>
    </w:p>
    <w:p w14:paraId="0A2E3243" w14:textId="10471C6B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del w:id="197" w:author="li liangbin" w:date="2020-02-21T17:36:00Z">
        <w:r w:rsidR="005B0D1E" w:rsidDel="001F7DA2">
          <w:rPr>
            <w:rFonts w:ascii="宋体" w:hAnsi="宋体" w:hint="eastAsia"/>
            <w:b/>
            <w:szCs w:val="21"/>
          </w:rPr>
          <w:delText>1.912</w:delText>
        </w:r>
      </w:del>
      <w:r w:rsidR="00EB0ACB">
        <w:rPr>
          <w:rFonts w:ascii="宋体" w:hAnsi="宋体" w:hint="eastAsia"/>
          <w:b/>
          <w:szCs w:val="21"/>
        </w:rPr>
        <w:t xml:space="preserve"> </w:t>
      </w:r>
      <w:ins w:id="198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</w:ins>
      <w:ins w:id="199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v_vx.a</w:t>
        </w:r>
      </w:ins>
      <w:ins w:id="200" w:author="li liangbin" w:date="2020-02-21T17:42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ins w:id="201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</w:ins>
      <w:ins w:id="202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v_vx.b</w:t>
        </w:r>
      </w:ins>
      <w:ins w:id="203" w:author="li liangbin" w:date="2020-02-21T17:42:00Z">
        <w:r w:rsidR="001F7DA2">
          <w:rPr>
            <w:rFonts w:ascii="宋体" w:hAnsi="宋体"/>
            <w:b/>
            <w:szCs w:val="21"/>
          </w:rPr>
          <w:t>}}</w:t>
        </w:r>
      </w:ins>
      <w:del w:id="204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-.122</w:delText>
        </w:r>
      </w:del>
    </w:p>
    <w:p w14:paraId="294AE139" w14:textId="77777777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（2）流速与垂直速度关系回归式</w:t>
      </w:r>
    </w:p>
    <w:p w14:paraId="38AF19FB" w14:textId="1E76A996" w:rsidR="006B2689" w:rsidRDefault="005A6A10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05" w:author="li liangbin" w:date="2020-02-21T17:37:00Z">
        <w:r>
          <w:rPr>
            <w:rFonts w:ascii="宋体" w:hAnsi="宋体"/>
            <w:b/>
            <w:szCs w:val="21"/>
          </w:rPr>
          <w:pict w14:anchorId="55DE0173">
            <v:shape id="_x0000_i1135" type="#_x0000_t75" style="width:294pt;height:178.2pt">
              <v:imagedata r:id="rId10" o:title="wen流速-Vy回归"/>
              <o:lock v:ext="edit" aspectratio="f"/>
            </v:shape>
          </w:pict>
        </w:r>
      </w:del>
      <w:ins w:id="206" w:author="li liangbin" w:date="2020-02-21T17:37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v_vy.file_name}}</w:t>
        </w:r>
      </w:ins>
    </w:p>
    <w:p w14:paraId="30847698" w14:textId="5D65904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07" w:author="li liangbin" w:date="2020-02-21T17:37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08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09" w:author="li liangbin" w:date="2020-02-21T17:37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</w:t>
        </w:r>
      </w:ins>
      <w:ins w:id="210" w:author="li liangbin" w:date="2020-02-21T17:38:00Z">
        <w:r w:rsidR="001F7DA2">
          <w:rPr>
            <w:rFonts w:ascii="宋体" w:hAnsi="宋体"/>
            <w:b/>
            <w:szCs w:val="21"/>
          </w:rPr>
          <w:t>y.a</w:t>
        </w:r>
      </w:ins>
      <w:ins w:id="211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12" w:author="li liangbin" w:date="2020-02-21T17:37:00Z">
        <w:r w:rsidR="005B0D1E" w:rsidDel="001F7DA2">
          <w:rPr>
            <w:rFonts w:ascii="宋体" w:hAnsi="宋体" w:hint="eastAsia"/>
            <w:b/>
            <w:szCs w:val="21"/>
          </w:rPr>
          <w:delText>1.115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13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14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v_v</w:t>
        </w:r>
      </w:ins>
      <w:ins w:id="215" w:author="li liangbin" w:date="2020-02-21T17:41:00Z">
        <w:r w:rsidR="001F7DA2">
          <w:rPr>
            <w:rFonts w:ascii="宋体" w:hAnsi="宋体"/>
            <w:b/>
            <w:szCs w:val="21"/>
          </w:rPr>
          <w:t>y</w:t>
        </w:r>
      </w:ins>
      <w:ins w:id="216" w:author="li liangbin" w:date="2020-02-21T17:38:00Z">
        <w:r w:rsidR="001F7DA2">
          <w:rPr>
            <w:rFonts w:ascii="宋体" w:hAnsi="宋体"/>
            <w:b/>
            <w:szCs w:val="21"/>
          </w:rPr>
          <w:t>.b</w:t>
        </w:r>
      </w:ins>
      <w:ins w:id="217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18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-.108</w:delText>
        </w:r>
      </w:del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09D4EDB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19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4</w:delText>
        </w:r>
      </w:del>
      <w:ins w:id="220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5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砂比对支撑剂水平运移和沉降速度的影响</w:t>
      </w:r>
    </w:p>
    <w:p w14:paraId="57D90DBA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（1）砂比与水平速度关系回归式</w:t>
      </w:r>
    </w:p>
    <w:p w14:paraId="3CF06E10" w14:textId="72628744" w:rsidR="009D2014" w:rsidRDefault="005A6A10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21" w:author="li liangbin" w:date="2020-02-21T17:38:00Z">
        <w:r>
          <w:rPr>
            <w:rFonts w:ascii="宋体" w:hAnsi="宋体"/>
            <w:b/>
            <w:szCs w:val="21"/>
          </w:rPr>
          <w:pict w14:anchorId="40EA8DE4">
            <v:shape id="_x0000_i1136" type="#_x0000_t75" style="width:294pt;height:178.2pt">
              <v:imagedata r:id="rId11" o:title="wen砂比-Vx回归"/>
              <o:lock v:ext="edit" aspectratio="f"/>
            </v:shape>
          </w:pict>
        </w:r>
      </w:del>
      <w:ins w:id="222" w:author="li liangbin" w:date="2020-02-21T17:38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scale_vx.file_name }}</w:t>
        </w:r>
      </w:ins>
    </w:p>
    <w:p w14:paraId="6EBB3F51" w14:textId="72EA821E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23" w:author="li liangbin" w:date="2020-02-21T17:38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24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25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scale_vx.a</w:t>
        </w:r>
      </w:ins>
      <w:del w:id="226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1.890</w:delText>
        </w:r>
      </w:del>
      <w:r>
        <w:rPr>
          <w:rFonts w:ascii="宋体" w:hAnsi="宋体" w:hint="eastAsia"/>
          <w:b/>
          <w:szCs w:val="21"/>
        </w:rPr>
        <w:t xml:space="preserve"> </w:t>
      </w:r>
      <w:ins w:id="227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28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29" w:author="li liangbin" w:date="2020-02-21T17:38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scale_vx.b</w:t>
        </w:r>
      </w:ins>
      <w:ins w:id="230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31" w:author="li liangbin" w:date="2020-02-21T17:38:00Z">
        <w:r w:rsidR="005B0D1E" w:rsidDel="001F7DA2">
          <w:rPr>
            <w:rFonts w:ascii="宋体" w:hAnsi="宋体" w:hint="eastAsia"/>
            <w:b/>
            <w:szCs w:val="21"/>
          </w:rPr>
          <w:delText>-.008</w:delText>
        </w:r>
      </w:del>
    </w:p>
    <w:p w14:paraId="2078E8A9" w14:textId="7777777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（2）砂比与垂直速度关系回归式</w:t>
      </w:r>
    </w:p>
    <w:p w14:paraId="598253F7" w14:textId="57270BCE" w:rsidR="009D2014" w:rsidRDefault="005A6A10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32" w:author="li liangbin" w:date="2020-02-21T17:38:00Z">
        <w:r>
          <w:rPr>
            <w:rFonts w:ascii="宋体" w:hAnsi="宋体"/>
            <w:b/>
            <w:szCs w:val="21"/>
          </w:rPr>
          <w:lastRenderedPageBreak/>
          <w:pict w14:anchorId="01523A00">
            <v:shape id="_x0000_i1137" type="#_x0000_t75" style="width:294pt;height:178.2pt">
              <v:imagedata r:id="rId12" o:title="wen砂比-Vy回归"/>
              <o:lock v:ext="edit" aspectratio="f"/>
            </v:shape>
          </w:pict>
        </w:r>
      </w:del>
      <w:ins w:id="233" w:author="li liangbin" w:date="2020-02-21T17:38:00Z">
        <w:r w:rsidR="001F7DA2">
          <w:rPr>
            <w:rFonts w:ascii="宋体" w:hAnsi="宋体"/>
            <w:b/>
            <w:szCs w:val="21"/>
          </w:rPr>
          <w:t>{{</w:t>
        </w:r>
      </w:ins>
      <w:ins w:id="234" w:author="li liangbin" w:date="2020-02-21T17:39:00Z"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scale_vy.file_name</w:t>
        </w:r>
      </w:ins>
      <w:ins w:id="235" w:author="li liangbin" w:date="2020-02-21T17:38:00Z">
        <w:r w:rsidR="001F7DA2">
          <w:rPr>
            <w:rFonts w:ascii="宋体" w:hAnsi="宋体"/>
            <w:b/>
            <w:szCs w:val="21"/>
          </w:rPr>
          <w:t>}}</w:t>
        </w:r>
      </w:ins>
    </w:p>
    <w:p w14:paraId="77DC09E3" w14:textId="3FCD28DB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36" w:author="li liangbin" w:date="2020-02-21T17:39:00Z">
        <w:r w:rsidR="001F7DA2" w:rsidRPr="001F7DA2">
          <w:rPr>
            <w:rFonts w:ascii="宋体" w:hAnsi="宋体"/>
            <w:b/>
            <w:szCs w:val="21"/>
          </w:rPr>
          <w:t xml:space="preserve"> </w:t>
        </w:r>
      </w:ins>
      <w:ins w:id="237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38" w:author="li liangbin" w:date="2020-02-21T17:39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scale_vy.a</w:t>
        </w:r>
      </w:ins>
      <w:del w:id="239" w:author="li liangbin" w:date="2020-02-21T17:39:00Z">
        <w:r w:rsidR="005B0D1E" w:rsidDel="001F7DA2">
          <w:rPr>
            <w:rFonts w:ascii="宋体" w:hAnsi="宋体" w:hint="eastAsia"/>
            <w:b/>
            <w:szCs w:val="21"/>
          </w:rPr>
          <w:delText>0.519</w:delText>
        </w:r>
      </w:del>
      <w:r>
        <w:rPr>
          <w:rFonts w:ascii="宋体" w:hAnsi="宋体" w:hint="eastAsia"/>
          <w:b/>
          <w:szCs w:val="21"/>
        </w:rPr>
        <w:t xml:space="preserve"> </w:t>
      </w:r>
      <w:ins w:id="240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r>
        <w:rPr>
          <w:rFonts w:ascii="宋体" w:hAnsi="宋体" w:hint="eastAsia"/>
          <w:b/>
          <w:szCs w:val="21"/>
        </w:rPr>
        <w:t xml:space="preserve">* X + </w:t>
      </w:r>
      <w:ins w:id="241" w:author="li liangbin" w:date="2020-02-21T17:41:00Z">
        <w:r w:rsidR="001F7DA2">
          <w:rPr>
            <w:rFonts w:ascii="宋体" w:hAnsi="宋体"/>
            <w:b/>
            <w:szCs w:val="21"/>
          </w:rPr>
          <w:t>{{</w:t>
        </w:r>
      </w:ins>
      <w:ins w:id="242" w:author="li liangbin" w:date="2020-02-21T17:39:00Z">
        <w:r w:rsidR="001F7DA2" w:rsidRPr="001F7DA2">
          <w:rPr>
            <w:rFonts w:ascii="宋体" w:hAnsi="宋体"/>
            <w:b/>
            <w:szCs w:val="21"/>
          </w:rPr>
          <w:t>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scale_vy.b</w:t>
        </w:r>
      </w:ins>
      <w:ins w:id="243" w:author="li liangbin" w:date="2020-02-21T17:41:00Z">
        <w:r w:rsidR="001F7DA2">
          <w:rPr>
            <w:rFonts w:ascii="宋体" w:hAnsi="宋体"/>
            <w:b/>
            <w:szCs w:val="21"/>
          </w:rPr>
          <w:t>}}</w:t>
        </w:r>
      </w:ins>
      <w:del w:id="244" w:author="li liangbin" w:date="2020-02-21T17:39:00Z">
        <w:r w:rsidR="005B0D1E" w:rsidDel="001F7DA2">
          <w:rPr>
            <w:rFonts w:ascii="宋体" w:hAnsi="宋体" w:hint="eastAsia"/>
            <w:b/>
            <w:szCs w:val="21"/>
          </w:rPr>
          <w:delText>.016</w:delText>
        </w:r>
      </w:del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7611F17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45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5</w:delText>
        </w:r>
      </w:del>
      <w:ins w:id="246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6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支撑剂密度对支撑剂水平运移和沉降速度的影响</w:t>
      </w:r>
    </w:p>
    <w:p w14:paraId="178E80B9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D623E5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50ECECFB" w14:textId="5631A076" w:rsidR="00237B5D" w:rsidRDefault="005A6A10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47" w:author="li liangbin" w:date="2020-02-21T17:39:00Z">
        <w:r>
          <w:rPr>
            <w:rFonts w:ascii="宋体" w:hAnsi="宋体"/>
            <w:b/>
            <w:szCs w:val="21"/>
          </w:rPr>
          <w:pict w14:anchorId="4A87C121">
            <v:shape id="_x0000_i1138" type="#_x0000_t75" style="width:294pt;height:178.2pt">
              <v:imagedata r:id="rId13" o:title="wen支撑剂密度-Vx回归"/>
              <o:lock v:ext="edit" aspectratio="f"/>
            </v:shape>
          </w:pict>
        </w:r>
      </w:del>
      <w:ins w:id="248" w:author="li liangbin" w:date="2020-02-21T17:40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density_vx.file_name}}</w:t>
        </w:r>
      </w:ins>
    </w:p>
    <w:p w14:paraId="2C4C46BB" w14:textId="105F8E91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49" w:author="li liangbin" w:date="2020-02-21T17:40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density_vx.a}}</w:t>
        </w:r>
      </w:ins>
      <w:del w:id="250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1.690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51" w:author="li liangbin" w:date="2020-02-21T17:40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52" w:author="li liangbin" w:date="2020-02-21T17:41:00Z">
        <w:r w:rsidR="001F7DA2">
          <w:rPr>
            <w:rFonts w:ascii="宋体" w:hAnsi="宋体"/>
            <w:b/>
            <w:szCs w:val="21"/>
          </w:rPr>
          <w:t>density_vx.b</w:t>
        </w:r>
      </w:ins>
      <w:ins w:id="253" w:author="li liangbin" w:date="2020-02-21T17:40:00Z">
        <w:r w:rsidR="001F7DA2">
          <w:rPr>
            <w:rFonts w:ascii="宋体" w:hAnsi="宋体"/>
            <w:b/>
            <w:szCs w:val="21"/>
          </w:rPr>
          <w:t>}}</w:t>
        </w:r>
      </w:ins>
      <w:del w:id="254" w:author="li liangbin" w:date="2020-02-21T17:40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05423CD8" w14:textId="77777777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（2）支撑剂密度与垂直速度关系回归式</w:t>
      </w:r>
    </w:p>
    <w:p w14:paraId="5924D3D4" w14:textId="76C01004" w:rsidR="00237B5D" w:rsidRDefault="005A6A10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55" w:author="li liangbin" w:date="2020-02-21T17:42:00Z">
        <w:r>
          <w:rPr>
            <w:rFonts w:ascii="宋体" w:hAnsi="宋体"/>
            <w:b/>
            <w:szCs w:val="21"/>
          </w:rPr>
          <w:pict w14:anchorId="5508F27E">
            <v:shape id="_x0000_i1139" type="#_x0000_t75" style="width:294pt;height:178.2pt">
              <v:imagedata r:id="rId14" o:title="wen支撑剂密度-Vy回归"/>
              <o:lock v:ext="edit" aspectratio="f"/>
            </v:shape>
          </w:pict>
        </w:r>
      </w:del>
      <w:ins w:id="256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density_vy.file_name}}</w:t>
        </w:r>
      </w:ins>
    </w:p>
    <w:p w14:paraId="74DF500B" w14:textId="1E9AFE90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57" w:author="li liangbin" w:date="2020-02-21T17:43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density_vy.a}}</w:t>
        </w:r>
      </w:ins>
      <w:del w:id="258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0.919</w:delText>
        </w:r>
        <w:r w:rsidDel="001F7DA2">
          <w:rPr>
            <w:rFonts w:ascii="宋体" w:hAnsi="宋体" w:hint="eastAsia"/>
            <w:b/>
            <w:szCs w:val="21"/>
          </w:rPr>
          <w:delText xml:space="preserve"> </w:delText>
        </w:r>
      </w:del>
      <w:r>
        <w:rPr>
          <w:rFonts w:ascii="宋体" w:hAnsi="宋体" w:hint="eastAsia"/>
          <w:b/>
          <w:szCs w:val="21"/>
        </w:rPr>
        <w:t xml:space="preserve">* X + </w:t>
      </w:r>
      <w:ins w:id="259" w:author="li liangbin" w:date="2020-02-21T17:42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60" w:author="li liangbin" w:date="2020-02-21T17:43:00Z">
        <w:r w:rsidR="001F7DA2">
          <w:rPr>
            <w:rFonts w:ascii="宋体" w:hAnsi="宋体"/>
            <w:b/>
            <w:szCs w:val="21"/>
          </w:rPr>
          <w:t>density_vy.b</w:t>
        </w:r>
      </w:ins>
      <w:ins w:id="261" w:author="li liangbin" w:date="2020-02-21T17:42:00Z">
        <w:r w:rsidR="001F7DA2">
          <w:rPr>
            <w:rFonts w:ascii="宋体" w:hAnsi="宋体"/>
            <w:b/>
            <w:szCs w:val="21"/>
          </w:rPr>
          <w:t xml:space="preserve"> }}</w:t>
        </w:r>
      </w:ins>
      <w:del w:id="262" w:author="li liangbin" w:date="2020-02-21T17:42:00Z">
        <w:r w:rsidR="005B0D1E" w:rsidDel="001F7DA2">
          <w:rPr>
            <w:rFonts w:ascii="宋体" w:hAnsi="宋体" w:hint="eastAsia"/>
            <w:b/>
            <w:szCs w:val="21"/>
          </w:rPr>
          <w:delText>0</w:delText>
        </w:r>
      </w:del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74FCC2E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63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6</w:delText>
        </w:r>
      </w:del>
      <w:ins w:id="264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7</w:t>
        </w:r>
      </w:ins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压裂液粘度对支撑剂水平运移和沉降速度的影响</w:t>
      </w:r>
    </w:p>
    <w:p w14:paraId="252E0C32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（1）压裂液粘度与水平速度关系回归式</w:t>
      </w:r>
    </w:p>
    <w:p w14:paraId="7296B174" w14:textId="2378665C" w:rsidR="007708D3" w:rsidRDefault="005A6A10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65" w:author="li liangbin" w:date="2020-02-21T17:43:00Z">
        <w:r>
          <w:rPr>
            <w:rFonts w:ascii="宋体" w:hAnsi="宋体"/>
            <w:b/>
            <w:szCs w:val="21"/>
          </w:rPr>
          <w:pict w14:anchorId="534BB978">
            <v:shape id="_x0000_i1140" type="#_x0000_t75" style="width:294pt;height:178.2pt">
              <v:imagedata r:id="rId15" o:title="wen压裂液粘度-Vx回归"/>
              <o:lock v:ext="edit" aspectratio="f"/>
            </v:shape>
          </w:pict>
        </w:r>
      </w:del>
      <w:ins w:id="266" w:author="li liangbin" w:date="2020-02-21T17:43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viscosity_vx.file_name}}</w:t>
        </w:r>
      </w:ins>
    </w:p>
    <w:p w14:paraId="1A22A06F" w14:textId="5C54D5C9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67" w:author="li liangbin" w:date="2020-02-21T17:44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viscosity_vx.a}}</w:t>
        </w:r>
      </w:ins>
      <w:del w:id="268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2.267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69" w:author="li liangbin" w:date="2020-02-21T17:43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viscosity_vx</w:t>
        </w:r>
      </w:ins>
      <w:ins w:id="270" w:author="li liangbin" w:date="2020-02-21T17:44:00Z">
        <w:r w:rsidR="001F7DA2">
          <w:rPr>
            <w:rFonts w:ascii="宋体" w:hAnsi="宋体"/>
            <w:b/>
            <w:szCs w:val="21"/>
          </w:rPr>
          <w:t>.b</w:t>
        </w:r>
      </w:ins>
      <w:ins w:id="271" w:author="li liangbin" w:date="2020-02-21T17:43:00Z">
        <w:r w:rsidR="001F7DA2">
          <w:rPr>
            <w:rFonts w:ascii="宋体" w:hAnsi="宋体"/>
            <w:b/>
            <w:szCs w:val="21"/>
          </w:rPr>
          <w:t>}}</w:t>
        </w:r>
      </w:ins>
      <w:del w:id="272" w:author="li liangbin" w:date="2020-02-21T17:43:00Z">
        <w:r w:rsidR="005B0D1E" w:rsidDel="001F7DA2">
          <w:rPr>
            <w:rFonts w:ascii="宋体" w:hAnsi="宋体" w:hint="eastAsia"/>
            <w:b/>
            <w:szCs w:val="21"/>
          </w:rPr>
          <w:delText>-.011</w:delText>
        </w:r>
      </w:del>
    </w:p>
    <w:p w14:paraId="3D718E60" w14:textId="77777777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（2）压裂液粘度与垂直速度关系回归式</w:t>
      </w:r>
    </w:p>
    <w:p w14:paraId="486FE0BA" w14:textId="5BACC7B5" w:rsidR="007708D3" w:rsidRDefault="005A6A10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273" w:author="li liangbin" w:date="2020-02-21T17:44:00Z">
        <w:r>
          <w:rPr>
            <w:rFonts w:ascii="宋体" w:hAnsi="宋体"/>
            <w:b/>
            <w:szCs w:val="21"/>
          </w:rPr>
          <w:pict w14:anchorId="1B170770">
            <v:shape id="_x0000_i1141" type="#_x0000_t75" style="width:294pt;height:178.2pt">
              <v:imagedata r:id="rId16" o:title="wen压裂液粘度-Vy回归"/>
              <o:lock v:ext="edit" aspectratio="f"/>
            </v:shape>
          </w:pict>
        </w:r>
      </w:del>
      <w:ins w:id="274" w:author="li liangbin" w:date="2020-02-21T17:44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viscosity_vy.file_name }}</w:t>
        </w:r>
      </w:ins>
    </w:p>
    <w:p w14:paraId="070D0FF9" w14:textId="46A99CC5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ins w:id="275" w:author="li liangbin" w:date="2020-02-21T17:45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  <w:r w:rsidR="001F7DA2">
          <w:rPr>
            <w:rFonts w:ascii="宋体" w:hAnsi="宋体"/>
            <w:b/>
            <w:szCs w:val="21"/>
          </w:rPr>
          <w:t>viscosity_vy.a}}</w:t>
        </w:r>
      </w:ins>
      <w:del w:id="276" w:author="li liangbin" w:date="2020-02-21T17:45:00Z">
        <w:r w:rsidR="005B0D1E" w:rsidDel="001F7DA2">
          <w:rPr>
            <w:rFonts w:ascii="宋体" w:hAnsi="宋体" w:hint="eastAsia"/>
            <w:b/>
            <w:szCs w:val="21"/>
          </w:rPr>
          <w:delText>1.024</w:delText>
        </w:r>
      </w:del>
      <w:r>
        <w:rPr>
          <w:rFonts w:ascii="宋体" w:hAnsi="宋体" w:hint="eastAsia"/>
          <w:b/>
          <w:szCs w:val="21"/>
        </w:rPr>
        <w:t xml:space="preserve"> * X + </w:t>
      </w:r>
      <w:ins w:id="277" w:author="li liangbin" w:date="2020-02-21T17:44:00Z">
        <w:r w:rsidR="001F7DA2">
          <w:rPr>
            <w:rFonts w:ascii="宋体" w:hAnsi="宋体"/>
            <w:b/>
            <w:szCs w:val="21"/>
          </w:rPr>
          <w:t>{{</w:t>
        </w:r>
        <w:r w:rsidR="001F7DA2" w:rsidRPr="001F7DA2">
          <w:rPr>
            <w:rFonts w:ascii="宋体" w:hAnsi="宋体"/>
            <w:b/>
            <w:szCs w:val="21"/>
          </w:rPr>
          <w:t xml:space="preserve"> line_relations</w:t>
        </w:r>
        <w:r w:rsidR="001F7DA2">
          <w:rPr>
            <w:rFonts w:ascii="宋体" w:hAnsi="宋体" w:hint="eastAsia"/>
            <w:b/>
            <w:szCs w:val="21"/>
          </w:rPr>
          <w:t>.</w:t>
        </w:r>
      </w:ins>
      <w:ins w:id="278" w:author="li liangbin" w:date="2020-02-21T17:45:00Z">
        <w:r w:rsidR="001F7DA2">
          <w:rPr>
            <w:rFonts w:ascii="宋体" w:hAnsi="宋体"/>
            <w:b/>
            <w:szCs w:val="21"/>
          </w:rPr>
          <w:t>viscosity</w:t>
        </w:r>
      </w:ins>
      <w:ins w:id="279" w:author="li liangbin" w:date="2020-02-21T17:44:00Z">
        <w:r w:rsidR="001F7DA2">
          <w:rPr>
            <w:rFonts w:ascii="宋体" w:hAnsi="宋体"/>
            <w:b/>
            <w:szCs w:val="21"/>
          </w:rPr>
          <w:t>_vy.b}}</w:t>
        </w:r>
      </w:ins>
      <w:del w:id="280" w:author="li liangbin" w:date="2020-02-21T17:44:00Z">
        <w:r w:rsidR="005B0D1E" w:rsidDel="001F7DA2">
          <w:rPr>
            <w:rFonts w:ascii="宋体" w:hAnsi="宋体" w:hint="eastAsia"/>
            <w:b/>
            <w:szCs w:val="21"/>
          </w:rPr>
          <w:delText>-.002</w:delText>
        </w:r>
      </w:del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7F808967" w:rsidR="00DB1CA6" w:rsidRDefault="00E928C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del w:id="281" w:author="个人用户" w:date="2020-02-12T11:26:00Z">
        <w:r w:rsidRPr="00DB1CA6" w:rsidDel="009132E2">
          <w:rPr>
            <w:rFonts w:ascii="宋体" w:hAnsi="宋体" w:hint="eastAsia"/>
            <w:b/>
            <w:szCs w:val="21"/>
          </w:rPr>
          <w:delText>【</w:delText>
        </w:r>
        <w:r w:rsidDel="009132E2">
          <w:rPr>
            <w:rFonts w:ascii="宋体" w:hAnsi="宋体" w:hint="eastAsia"/>
            <w:b/>
            <w:szCs w:val="21"/>
          </w:rPr>
          <w:delText>7</w:delText>
        </w:r>
      </w:del>
      <w:ins w:id="282" w:author="个人用户" w:date="2020-02-12T11:26:00Z">
        <w:r w:rsidR="009132E2" w:rsidRPr="00DB1CA6">
          <w:rPr>
            <w:rFonts w:ascii="宋体" w:hAnsi="宋体" w:hint="eastAsia"/>
            <w:b/>
            <w:szCs w:val="21"/>
          </w:rPr>
          <w:t>【</w:t>
        </w:r>
        <w:r w:rsidR="009132E2">
          <w:rPr>
            <w:rFonts w:ascii="宋体" w:hAnsi="宋体" w:hint="eastAsia"/>
            <w:b/>
            <w:szCs w:val="21"/>
          </w:rPr>
          <w:t>8</w:t>
        </w:r>
      </w:ins>
      <w:r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ins w:id="283" w:author="li liangbin" w:date="2020-02-21T18:26:00Z"/>
          <w:rFonts w:ascii="宋体" w:hAnsi="宋体"/>
          <w:b/>
          <w:szCs w:val="21"/>
        </w:rPr>
      </w:pPr>
      <w:ins w:id="284" w:author="li liangbin" w:date="2020-02-21T18:26:00Z">
        <w:r>
          <w:rPr>
            <w:rFonts w:ascii="宋体" w:hAnsi="宋体"/>
            <w:b/>
            <w:szCs w:val="21"/>
          </w:rPr>
          <w:t xml:space="preserve">{{ </w:t>
        </w:r>
      </w:ins>
      <w:ins w:id="285" w:author="li liangbin" w:date="2020-02-21T19:37:00Z">
        <w:r w:rsidR="007B485F">
          <w:rPr>
            <w:rFonts w:ascii="宋体" w:hAnsi="宋体"/>
            <w:b/>
            <w:szCs w:val="21"/>
          </w:rPr>
          <w:t>multiple_lines</w:t>
        </w:r>
      </w:ins>
      <w:ins w:id="286" w:author="li liangbin" w:date="2020-02-21T18:26:00Z">
        <w:r>
          <w:rPr>
            <w:rFonts w:ascii="宋体" w:hAnsi="宋体"/>
            <w:b/>
            <w:szCs w:val="21"/>
          </w:rPr>
          <w:t xml:space="preserve"> }}</w:t>
        </w:r>
      </w:ins>
    </w:p>
    <w:p w14:paraId="73444919" w14:textId="2B5783BF" w:rsidR="008A4B87" w:rsidRPr="00EC7E31" w:rsidDel="006A791B" w:rsidRDefault="005A6A10" w:rsidP="008A4B87">
      <w:pPr>
        <w:snapToGrid w:val="0"/>
        <w:spacing w:beforeLines="50" w:before="156" w:line="360" w:lineRule="auto"/>
        <w:jc w:val="center"/>
        <w:rPr>
          <w:del w:id="287" w:author="li liangbin" w:date="2020-02-21T18:26:00Z"/>
          <w:rFonts w:ascii="宋体" w:hAnsi="宋体"/>
          <w:b/>
          <w:szCs w:val="21"/>
        </w:rPr>
      </w:pPr>
      <w:del w:id="288" w:author="li liangbin" w:date="2020-02-21T17:45:00Z">
        <w:r>
          <w:rPr>
            <w:rFonts w:ascii="宋体" w:hAnsi="宋体"/>
            <w:b/>
            <w:szCs w:val="21"/>
          </w:rPr>
          <w:pict w14:anchorId="5D851B2B">
            <v:shape id="_x0000_i1142" type="#_x0000_t75" style="width:411.6pt;height:250.2pt">
              <v:imagedata r:id="rId17" o:title="wen1"/>
              <o:lock v:ext="edit" aspectratio="f"/>
            </v:shape>
          </w:pict>
        </w:r>
      </w:del>
    </w:p>
    <w:p w14:paraId="1DB54BEE" w14:textId="77777777" w:rsidR="00DB1CA6" w:rsidDel="007B485F" w:rsidRDefault="003924C6" w:rsidP="003924C6">
      <w:pPr>
        <w:snapToGrid w:val="0"/>
        <w:spacing w:beforeLines="50" w:before="156" w:line="360" w:lineRule="auto"/>
        <w:jc w:val="center"/>
        <w:rPr>
          <w:del w:id="289" w:author="li liangbin" w:date="2020-02-21T19:37:00Z"/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各图数字化处理曲线</w:t>
      </w:r>
    </w:p>
    <w:p w14:paraId="4F2EA913" w14:textId="77777777" w:rsidR="003924C6" w:rsidRDefault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90" w:author="li liangbin" w:date="2020-02-21T18:29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74"/>
        <w:gridCol w:w="374"/>
        <w:gridCol w:w="1125"/>
        <w:gridCol w:w="1068"/>
        <w:gridCol w:w="1125"/>
        <w:gridCol w:w="1068"/>
        <w:gridCol w:w="1125"/>
        <w:gridCol w:w="1068"/>
        <w:gridCol w:w="1125"/>
        <w:gridCol w:w="1210"/>
        <w:tblGridChange w:id="291">
          <w:tblGrid>
            <w:gridCol w:w="674"/>
            <w:gridCol w:w="374"/>
            <w:gridCol w:w="1125"/>
            <w:gridCol w:w="1068"/>
            <w:gridCol w:w="1125"/>
            <w:gridCol w:w="1068"/>
            <w:gridCol w:w="1125"/>
            <w:gridCol w:w="1068"/>
            <w:gridCol w:w="1125"/>
            <w:gridCol w:w="1210"/>
          </w:tblGrid>
        </w:tblGridChange>
      </w:tblGrid>
      <w:tr w:rsidR="00366FBD" w:rsidRPr="00A45957" w:rsidDel="006A791B" w14:paraId="11586171" w14:textId="76B54FEB" w:rsidTr="006A791B">
        <w:trPr>
          <w:del w:id="292" w:author="li liangbin" w:date="2020-02-21T18:29:00Z"/>
        </w:trPr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3" w:author="li liangbin" w:date="2020-02-21T18:29:00Z">
              <w:tcPr>
                <w:tcW w:w="18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AE9F798" w14:textId="222BEF5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294" w:author="li liangbin" w:date="2020-02-21T18:29:00Z"/>
                <w:rFonts w:ascii="宋体" w:hAnsi="宋体"/>
                <w:b/>
                <w:szCs w:val="21"/>
              </w:rPr>
            </w:pPr>
            <w:del w:id="295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名称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6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CCC8D22" w14:textId="5E811F77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297" w:author="li liangbin" w:date="2020-02-21T18:29:00Z"/>
                <w:rFonts w:ascii="宋体" w:hAnsi="宋体"/>
                <w:b/>
                <w:szCs w:val="21"/>
              </w:rPr>
            </w:pPr>
            <w:del w:id="298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1区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99" w:author="li liangbin" w:date="2020-02-21T18:29:00Z">
              <w:tcPr>
                <w:tcW w:w="16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E4F4890" w14:textId="2E420DE1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0" w:author="li liangbin" w:date="2020-02-21T18:29:00Z"/>
                <w:rFonts w:ascii="宋体" w:hAnsi="宋体"/>
                <w:b/>
                <w:szCs w:val="21"/>
              </w:rPr>
            </w:pPr>
            <w:del w:id="301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2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29F95DA" w14:textId="13717FA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3" w:author="li liangbin" w:date="2020-02-21T18:29:00Z"/>
                <w:rFonts w:ascii="宋体" w:hAnsi="宋体"/>
                <w:b/>
                <w:szCs w:val="21"/>
              </w:rPr>
            </w:pPr>
            <w:del w:id="304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2区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5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F44A85B" w14:textId="57D6F29E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6" w:author="li liangbin" w:date="2020-02-21T18:29:00Z"/>
                <w:rFonts w:ascii="宋体" w:hAnsi="宋体"/>
                <w:b/>
                <w:szCs w:val="21"/>
              </w:rPr>
            </w:pPr>
            <w:del w:id="307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08" w:author="li liangbin" w:date="2020-02-21T18:29:00Z">
              <w:tcPr>
                <w:tcW w:w="17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7FB94EF" w14:textId="395AE665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09" w:author="li liangbin" w:date="2020-02-21T18:29:00Z"/>
                <w:rFonts w:ascii="宋体" w:hAnsi="宋体"/>
                <w:b/>
                <w:szCs w:val="21"/>
              </w:rPr>
            </w:pPr>
            <w:del w:id="310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3区</w:delText>
              </w:r>
            </w:del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1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98D618D" w14:textId="56BE5929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2" w:author="li liangbin" w:date="2020-02-21T18:29:00Z"/>
                <w:rFonts w:ascii="宋体" w:hAnsi="宋体"/>
                <w:b/>
                <w:szCs w:val="21"/>
              </w:rPr>
            </w:pPr>
            <w:del w:id="313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增幅</w:delText>
              </w:r>
            </w:del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4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FE43810" w14:textId="7CD2D1AB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5" w:author="li liangbin" w:date="2020-02-21T18:29:00Z"/>
                <w:rFonts w:ascii="宋体" w:hAnsi="宋体"/>
                <w:b/>
                <w:szCs w:val="21"/>
              </w:rPr>
            </w:pPr>
            <w:del w:id="31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4区</w:delText>
              </w:r>
            </w:del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317" w:author="li liangbin" w:date="2020-02-21T18:29:00Z">
              <w:tcPr>
                <w:tcW w:w="3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1478F7C" w14:textId="45D77BCD" w:rsidR="003B3F1B" w:rsidRPr="00A45957" w:rsidDel="006A791B" w:rsidRDefault="003B3F1B" w:rsidP="00A45957">
            <w:pPr>
              <w:snapToGrid w:val="0"/>
              <w:spacing w:beforeLines="50" w:before="156" w:line="360" w:lineRule="auto"/>
              <w:jc w:val="center"/>
              <w:rPr>
                <w:del w:id="318" w:author="li liangbin" w:date="2020-02-21T18:29:00Z"/>
                <w:rFonts w:ascii="宋体" w:hAnsi="宋体"/>
                <w:b/>
                <w:szCs w:val="21"/>
              </w:rPr>
            </w:pPr>
            <w:del w:id="31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平均</w:delText>
              </w:r>
            </w:del>
          </w:p>
        </w:tc>
      </w:tr>
      <w:tr w:rsidR="00366FBD" w:rsidRPr="00A45957" w:rsidDel="006A791B" w14:paraId="1751A0DE" w14:textId="7E969E8B" w:rsidTr="00366FBD">
        <w:trPr>
          <w:trHeight w:val="1723"/>
          <w:del w:id="320" w:author="li liangbin" w:date="2020-02-21T18:29:00Z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84FBD" w14:textId="24C7F285" w:rsidR="00366FBD" w:rsidRPr="00A45957" w:rsidDel="006A791B" w:rsidRDefault="00366FBD" w:rsidP="00A45957">
            <w:pPr>
              <w:snapToGrid w:val="0"/>
              <w:spacing w:beforeLines="50" w:before="156"/>
              <w:jc w:val="center"/>
              <w:rPr>
                <w:del w:id="321" w:author="li liangbin" w:date="2020-02-21T18:29:00Z"/>
                <w:rFonts w:ascii="宋体" w:hAnsi="宋体"/>
                <w:b/>
                <w:szCs w:val="21"/>
              </w:rPr>
            </w:pPr>
          </w:p>
          <w:p w14:paraId="4BAF4485" w14:textId="36EDD28C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2" w:author="li liangbin" w:date="2020-02-21T17:47:00Z"/>
                <w:rFonts w:ascii="宋体" w:hAnsi="宋体"/>
                <w:b/>
                <w:szCs w:val="21"/>
              </w:rPr>
            </w:pPr>
            <w:del w:id="323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1#</w:delText>
              </w:r>
            </w:del>
          </w:p>
          <w:p w14:paraId="5EE183E3" w14:textId="5BB98CB6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4" w:author="li liangbin" w:date="2020-02-21T17:47:00Z"/>
                <w:rFonts w:ascii="宋体" w:hAnsi="宋体"/>
                <w:b/>
                <w:szCs w:val="21"/>
              </w:rPr>
            </w:pPr>
            <w:del w:id="325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2995061D" w14:textId="553678FE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26" w:author="li liangbin" w:date="2020-02-21T17:47:00Z"/>
                <w:rFonts w:ascii="宋体" w:hAnsi="宋体"/>
                <w:b/>
                <w:szCs w:val="21"/>
              </w:rPr>
            </w:pPr>
            <w:del w:id="327" w:author="li liangbin" w:date="2020-02-21T17:47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6CC18D6" w14:textId="3503DD8A" w:rsidR="00366FBD" w:rsidRPr="007A3AA0" w:rsidDel="00366FBD" w:rsidRDefault="00366FBD" w:rsidP="005B2307">
            <w:pPr>
              <w:snapToGrid w:val="0"/>
              <w:spacing w:beforeLines="50" w:before="156" w:line="360" w:lineRule="auto"/>
              <w:jc w:val="center"/>
              <w:rPr>
                <w:del w:id="328" w:author="li liangbin" w:date="2020-02-21T17:47:00Z"/>
                <w:rFonts w:ascii="宋体" w:hAnsi="宋体"/>
                <w:szCs w:val="21"/>
              </w:rPr>
            </w:pPr>
            <w:del w:id="329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0.530</w:delText>
              </w:r>
            </w:del>
          </w:p>
          <w:p w14:paraId="42CBD77E" w14:textId="4CDB1AC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0" w:author="li liangbin" w:date="2020-02-21T17:47:00Z"/>
                <w:rFonts w:ascii="宋体" w:hAnsi="宋体"/>
                <w:szCs w:val="21"/>
              </w:rPr>
            </w:pPr>
            <w:del w:id="331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-28.49%</w:delText>
              </w:r>
            </w:del>
          </w:p>
          <w:p w14:paraId="25D338F6" w14:textId="6766BAB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2" w:author="li liangbin" w:date="2020-02-21T17:47:00Z"/>
                <w:rFonts w:ascii="宋体" w:hAnsi="宋体"/>
                <w:szCs w:val="21"/>
              </w:rPr>
            </w:pPr>
            <w:del w:id="333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0.379</w:delText>
              </w:r>
            </w:del>
          </w:p>
          <w:p w14:paraId="215D1BD3" w14:textId="71F914F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4" w:author="li liangbin" w:date="2020-02-21T17:47:00Z"/>
                <w:rFonts w:ascii="宋体" w:hAnsi="宋体"/>
                <w:szCs w:val="21"/>
              </w:rPr>
            </w:pPr>
            <w:del w:id="335" w:author="li liangbin" w:date="2020-02-21T17:47:00Z">
              <w:r w:rsidDel="00366FBD">
                <w:rPr>
                  <w:rFonts w:ascii="宋体" w:hAnsi="宋体" w:hint="eastAsia"/>
                  <w:szCs w:val="21"/>
                </w:rPr>
                <w:delText>28.50%</w:delText>
              </w:r>
            </w:del>
          </w:p>
          <w:p w14:paraId="773C11E4" w14:textId="0198D3A6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6" w:author="li liangbin" w:date="2020-02-21T17:48:00Z"/>
                <w:rFonts w:ascii="宋体" w:hAnsi="宋体"/>
                <w:szCs w:val="21"/>
              </w:rPr>
            </w:pPr>
            <w:del w:id="33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0.487</w:delText>
              </w:r>
            </w:del>
          </w:p>
          <w:p w14:paraId="0D100030" w14:textId="0B3D154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38" w:author="li liangbin" w:date="2020-02-21T17:48:00Z"/>
                <w:rFonts w:ascii="宋体" w:hAnsi="宋体"/>
                <w:szCs w:val="21"/>
              </w:rPr>
            </w:pPr>
            <w:del w:id="33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-14.37%</w:delText>
              </w:r>
            </w:del>
          </w:p>
          <w:p w14:paraId="53166D04" w14:textId="170DF697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0" w:author="li liangbin" w:date="2020-02-21T17:48:00Z"/>
                <w:rFonts w:ascii="宋体" w:hAnsi="宋体"/>
                <w:szCs w:val="21"/>
              </w:rPr>
            </w:pPr>
            <w:del w:id="34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0.417</w:delText>
              </w:r>
            </w:del>
          </w:p>
          <w:p w14:paraId="5AF9A4F0" w14:textId="277CBE3E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2" w:author="li liangbin" w:date="2020-02-21T17:48:00Z"/>
                <w:rFonts w:ascii="宋体" w:hAnsi="宋体"/>
                <w:szCs w:val="21"/>
              </w:rPr>
            </w:pPr>
            <w:del w:id="34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1.813</w:delText>
              </w:r>
            </w:del>
          </w:p>
          <w:p w14:paraId="1DE49077" w14:textId="15115657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4" w:author="li liangbin" w:date="2020-02-21T17:48:00Z"/>
                <w:rFonts w:ascii="宋体" w:hAnsi="宋体"/>
                <w:b/>
                <w:szCs w:val="21"/>
              </w:rPr>
            </w:pPr>
            <w:del w:id="345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6486D927" w14:textId="290250C3" w:rsidR="00366FBD" w:rsidRPr="00A45957" w:rsidDel="00366FBD" w:rsidRDefault="00366FBD" w:rsidP="00A45957">
            <w:pPr>
              <w:snapToGrid w:val="0"/>
              <w:spacing w:beforeLines="50" w:before="156"/>
              <w:jc w:val="center"/>
              <w:rPr>
                <w:del w:id="346" w:author="li liangbin" w:date="2020-02-21T17:48:00Z"/>
                <w:rFonts w:ascii="宋体" w:hAnsi="宋体"/>
                <w:b/>
                <w:szCs w:val="21"/>
              </w:rPr>
            </w:pPr>
            <w:del w:id="347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  <w:p w14:paraId="2445A8A7" w14:textId="52E50A83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48" w:author="li liangbin" w:date="2020-02-21T17:48:00Z"/>
                <w:rFonts w:ascii="宋体" w:hAnsi="宋体"/>
                <w:szCs w:val="21"/>
              </w:rPr>
            </w:pPr>
            <w:del w:id="34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0.18</w:delText>
              </w:r>
            </w:del>
          </w:p>
          <w:p w14:paraId="1F63CF55" w14:textId="6CC7721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0" w:author="li liangbin" w:date="2020-02-21T17:48:00Z"/>
                <w:rFonts w:ascii="宋体" w:hAnsi="宋体"/>
                <w:szCs w:val="21"/>
              </w:rPr>
            </w:pPr>
            <w:del w:id="35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22.22%</w:delText>
              </w:r>
            </w:del>
          </w:p>
          <w:p w14:paraId="5315C05A" w14:textId="2959B5D9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2" w:author="li liangbin" w:date="2020-02-21T17:48:00Z"/>
                <w:rFonts w:ascii="宋体" w:hAnsi="宋体"/>
                <w:szCs w:val="21"/>
              </w:rPr>
            </w:pPr>
            <w:del w:id="35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0.22</w:delText>
              </w:r>
            </w:del>
          </w:p>
          <w:p w14:paraId="048119AF" w14:textId="7050219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4" w:author="li liangbin" w:date="2020-02-21T17:48:00Z"/>
                <w:rFonts w:ascii="宋体" w:hAnsi="宋体"/>
                <w:szCs w:val="21"/>
              </w:rPr>
            </w:pPr>
            <w:del w:id="355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9.09%</w:delText>
              </w:r>
            </w:del>
          </w:p>
          <w:p w14:paraId="67C31202" w14:textId="0E540DB0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6" w:author="li liangbin" w:date="2020-02-21T17:48:00Z"/>
                <w:rFonts w:ascii="宋体" w:hAnsi="宋体"/>
                <w:szCs w:val="21"/>
              </w:rPr>
            </w:pPr>
            <w:del w:id="357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0.24</w:delText>
              </w:r>
            </w:del>
          </w:p>
          <w:p w14:paraId="4196C2D9" w14:textId="458CB21F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58" w:author="li liangbin" w:date="2020-02-21T17:48:00Z"/>
                <w:rFonts w:ascii="宋体" w:hAnsi="宋体"/>
                <w:szCs w:val="21"/>
              </w:rPr>
            </w:pPr>
            <w:del w:id="359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-16.67%</w:delText>
              </w:r>
            </w:del>
          </w:p>
          <w:p w14:paraId="4FBDDCCB" w14:textId="446047DB" w:rsidR="00366FBD" w:rsidRPr="007A3AA0" w:rsidDel="00366FBD" w:rsidRDefault="00366FBD" w:rsidP="00ED29AE">
            <w:pPr>
              <w:snapToGrid w:val="0"/>
              <w:spacing w:beforeLines="50" w:before="156" w:line="360" w:lineRule="auto"/>
              <w:jc w:val="center"/>
              <w:rPr>
                <w:del w:id="360" w:author="li liangbin" w:date="2020-02-21T17:48:00Z"/>
                <w:rFonts w:ascii="宋体" w:hAnsi="宋体"/>
                <w:szCs w:val="21"/>
              </w:rPr>
            </w:pPr>
            <w:del w:id="361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0.20</w:delText>
              </w:r>
            </w:del>
          </w:p>
          <w:p w14:paraId="17D6679D" w14:textId="3CB17307" w:rsidR="00366FBD" w:rsidRPr="007A3AA0" w:rsidDel="006A791B" w:rsidRDefault="00366FBD">
            <w:pPr>
              <w:snapToGrid w:val="0"/>
              <w:spacing w:beforeLines="50" w:before="156" w:line="360" w:lineRule="auto"/>
              <w:jc w:val="center"/>
              <w:rPr>
                <w:del w:id="362" w:author="li liangbin" w:date="2020-02-21T18:29:00Z"/>
                <w:rFonts w:ascii="宋体" w:hAnsi="宋体"/>
                <w:szCs w:val="21"/>
              </w:rPr>
            </w:pPr>
            <w:del w:id="363" w:author="li liangbin" w:date="2020-02-21T17:48:00Z">
              <w:r w:rsidDel="00366FBD">
                <w:rPr>
                  <w:rFonts w:ascii="宋体" w:hAnsi="宋体" w:hint="eastAsia"/>
                  <w:szCs w:val="21"/>
                </w:rPr>
                <w:delText>0.21</w:delText>
              </w:r>
            </w:del>
          </w:p>
        </w:tc>
      </w:tr>
      <w:tr w:rsidR="00366FBD" w:rsidRPr="00A45957" w:rsidDel="006A791B" w14:paraId="707A6412" w14:textId="4A9B9EDC" w:rsidTr="006A791B">
        <w:trPr>
          <w:del w:id="364" w:author="li liangbin" w:date="2020-02-21T18:29:00Z"/>
        </w:trPr>
        <w:tc>
          <w:tcPr>
            <w:tcW w:w="674" w:type="dxa"/>
            <w:vMerge w:val="restart"/>
            <w:shd w:val="clear" w:color="auto" w:fill="auto"/>
            <w:tcPrChange w:id="365" w:author="li liangbin" w:date="2020-02-21T18:29:00Z">
              <w:tcPr>
                <w:tcW w:w="1259" w:type="dxa"/>
                <w:vMerge w:val="restart"/>
                <w:shd w:val="clear" w:color="auto" w:fill="auto"/>
              </w:tcPr>
            </w:tcPrChange>
          </w:tcPr>
          <w:p w14:paraId="2705C31A" w14:textId="734D33E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66" w:author="li liangbin" w:date="2020-02-21T18:29:00Z"/>
                <w:rFonts w:ascii="宋体" w:hAnsi="宋体"/>
                <w:b/>
                <w:szCs w:val="21"/>
              </w:rPr>
            </w:pPr>
          </w:p>
          <w:p w14:paraId="231A71B9" w14:textId="60DC923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67" w:author="li liangbin" w:date="2020-02-21T18:29:00Z"/>
                <w:rFonts w:ascii="宋体" w:hAnsi="宋体"/>
                <w:b/>
                <w:szCs w:val="21"/>
              </w:rPr>
            </w:pPr>
            <w:del w:id="368" w:author="li liangbin" w:date="2020-02-21T17:48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2</w:delText>
              </w:r>
            </w:del>
            <w:del w:id="369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#</w:delText>
              </w:r>
            </w:del>
          </w:p>
        </w:tc>
        <w:tc>
          <w:tcPr>
            <w:tcW w:w="374" w:type="dxa"/>
            <w:shd w:val="clear" w:color="auto" w:fill="auto"/>
            <w:tcPrChange w:id="370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48897F4D" w14:textId="4CA42D91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71" w:author="li liangbin" w:date="2020-02-21T18:29:00Z"/>
                <w:rFonts w:ascii="宋体" w:hAnsi="宋体"/>
                <w:b/>
                <w:szCs w:val="21"/>
              </w:rPr>
            </w:pPr>
            <w:del w:id="372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5DE5968C" w14:textId="74D715E6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73" w:author="li liangbin" w:date="2020-02-21T18:29:00Z"/>
                <w:rFonts w:ascii="宋体" w:hAnsi="宋体"/>
                <w:b/>
                <w:szCs w:val="21"/>
              </w:rPr>
            </w:pPr>
            <w:del w:id="374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375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BCD5013" w14:textId="63D32FA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7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77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1E85D33A" w14:textId="52B0C3F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7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79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F05283F" w14:textId="4BC11DA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81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3E5BA00" w14:textId="5F9D385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83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2F1D65EC" w14:textId="76B311AD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4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385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15DBD2FF" w14:textId="518C78D1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387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D3A4652" w14:textId="08040B9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8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389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FA88EC8" w14:textId="414336D7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390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76AD7C29" w14:textId="0795E3E4" w:rsidTr="006A791B">
        <w:trPr>
          <w:del w:id="391" w:author="li liangbin" w:date="2020-02-21T18:29:00Z"/>
        </w:trPr>
        <w:tc>
          <w:tcPr>
            <w:tcW w:w="674" w:type="dxa"/>
            <w:vMerge/>
            <w:shd w:val="clear" w:color="auto" w:fill="auto"/>
            <w:tcPrChange w:id="392" w:author="li liangbin" w:date="2020-02-21T18:29:00Z">
              <w:tcPr>
                <w:tcW w:w="1259" w:type="dxa"/>
                <w:vMerge/>
                <w:shd w:val="clear" w:color="auto" w:fill="auto"/>
              </w:tcPr>
            </w:tcPrChange>
          </w:tcPr>
          <w:p w14:paraId="225E0971" w14:textId="4F2A4612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3" w:author="li liangbin" w:date="2020-02-21T18:29:00Z"/>
                <w:rFonts w:ascii="宋体" w:hAnsi="宋体"/>
                <w:b/>
                <w:szCs w:val="21"/>
              </w:rPr>
            </w:pPr>
          </w:p>
        </w:tc>
        <w:tc>
          <w:tcPr>
            <w:tcW w:w="374" w:type="dxa"/>
            <w:shd w:val="clear" w:color="auto" w:fill="auto"/>
            <w:tcPrChange w:id="394" w:author="li liangbin" w:date="2020-02-21T18:29:00Z">
              <w:tcPr>
                <w:tcW w:w="575" w:type="dxa"/>
                <w:shd w:val="clear" w:color="auto" w:fill="auto"/>
              </w:tcPr>
            </w:tcPrChange>
          </w:tcPr>
          <w:p w14:paraId="0C9CF41E" w14:textId="592B4D18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5" w:author="li liangbin" w:date="2020-02-21T18:29:00Z"/>
                <w:rFonts w:ascii="宋体" w:hAnsi="宋体"/>
                <w:b/>
                <w:szCs w:val="21"/>
              </w:rPr>
            </w:pPr>
            <w:del w:id="396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7C4DE1FC" w14:textId="65110787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397" w:author="li liangbin" w:date="2020-02-21T18:29:00Z"/>
                <w:rFonts w:ascii="宋体" w:hAnsi="宋体"/>
                <w:b/>
                <w:szCs w:val="21"/>
              </w:rPr>
            </w:pPr>
            <w:del w:id="398" w:author="li liangbin" w:date="2020-02-21T18:29:00Z">
              <w:r w:rsidRPr="00A45957" w:rsidDel="006A791B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  <w:tc>
          <w:tcPr>
            <w:tcW w:w="1125" w:type="dxa"/>
            <w:shd w:val="clear" w:color="auto" w:fill="auto"/>
            <w:vAlign w:val="center"/>
            <w:tcPrChange w:id="399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52E37E80" w14:textId="38C630C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1" w:author="li liangbin" w:date="2020-02-21T18:29:00Z">
              <w:tcPr>
                <w:tcW w:w="1638" w:type="dxa"/>
                <w:shd w:val="clear" w:color="auto" w:fill="auto"/>
                <w:vAlign w:val="center"/>
              </w:tcPr>
            </w:tcPrChange>
          </w:tcPr>
          <w:p w14:paraId="7C78DB60" w14:textId="29CF2444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3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4384DAC6" w14:textId="09858CC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4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5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AC9C328" w14:textId="249C2BEE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6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07" w:author="li liangbin" w:date="2020-02-21T18:29:00Z">
              <w:tcPr>
                <w:tcW w:w="1702" w:type="dxa"/>
                <w:shd w:val="clear" w:color="auto" w:fill="auto"/>
                <w:vAlign w:val="center"/>
              </w:tcPr>
            </w:tcPrChange>
          </w:tcPr>
          <w:p w14:paraId="0950BE96" w14:textId="5FC232D0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08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  <w:tcPrChange w:id="409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79AC26ED" w14:textId="5D06547B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0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125" w:type="dxa"/>
            <w:shd w:val="clear" w:color="auto" w:fill="auto"/>
            <w:vAlign w:val="center"/>
            <w:tcPrChange w:id="411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5C5E5944" w14:textId="0E090C66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2" w:author="li liangbin" w:date="2020-02-21T18:29:00Z"/>
                <w:rFonts w:ascii="宋体" w:hAnsi="宋体"/>
                <w:szCs w:val="21"/>
              </w:rPr>
            </w:pPr>
          </w:p>
        </w:tc>
        <w:tc>
          <w:tcPr>
            <w:tcW w:w="1210" w:type="dxa"/>
            <w:shd w:val="clear" w:color="auto" w:fill="auto"/>
            <w:vAlign w:val="center"/>
            <w:tcPrChange w:id="413" w:author="li liangbin" w:date="2020-02-21T18:29:00Z">
              <w:tcPr>
                <w:tcW w:w="346" w:type="dxa"/>
                <w:shd w:val="clear" w:color="auto" w:fill="auto"/>
                <w:vAlign w:val="center"/>
              </w:tcPr>
            </w:tcPrChange>
          </w:tcPr>
          <w:p w14:paraId="2A93799E" w14:textId="42065273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14" w:author="li liangbin" w:date="2020-02-21T18:29:00Z"/>
                <w:rFonts w:ascii="宋体" w:hAnsi="宋体"/>
                <w:szCs w:val="21"/>
              </w:rPr>
            </w:pPr>
          </w:p>
        </w:tc>
      </w:tr>
      <w:tr w:rsidR="00366FBD" w:rsidRPr="00A45957" w:rsidDel="006A791B" w14:paraId="606B7BC9" w14:textId="2B3864CD" w:rsidTr="00636BEE">
        <w:trPr>
          <w:trHeight w:val="1723"/>
          <w:del w:id="415" w:author="li liangbin" w:date="2020-02-21T18:29:00Z"/>
        </w:trPr>
        <w:tc>
          <w:tcPr>
            <w:tcW w:w="9962" w:type="dxa"/>
            <w:gridSpan w:val="10"/>
            <w:shd w:val="clear" w:color="auto" w:fill="auto"/>
          </w:tcPr>
          <w:p w14:paraId="26DABBBD" w14:textId="1C545AB4" w:rsidR="00366FBD" w:rsidRPr="00A45957" w:rsidDel="006A791B" w:rsidRDefault="00366FBD" w:rsidP="00366FBD">
            <w:pPr>
              <w:snapToGrid w:val="0"/>
              <w:spacing w:beforeLines="50" w:before="156"/>
              <w:jc w:val="center"/>
              <w:rPr>
                <w:del w:id="416" w:author="li liangbin" w:date="2020-02-21T18:29:00Z"/>
                <w:rFonts w:ascii="宋体" w:hAnsi="宋体"/>
                <w:b/>
                <w:szCs w:val="21"/>
              </w:rPr>
            </w:pPr>
          </w:p>
          <w:p w14:paraId="169FC3BD" w14:textId="6B2859B2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17" w:author="li liangbin" w:date="2020-02-21T17:50:00Z"/>
                <w:rFonts w:ascii="宋体" w:hAnsi="宋体"/>
                <w:b/>
                <w:szCs w:val="21"/>
              </w:rPr>
            </w:pPr>
            <w:del w:id="418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3#</w:delText>
              </w:r>
            </w:del>
          </w:p>
          <w:p w14:paraId="51E721AC" w14:textId="78DB4A9C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19" w:author="li liangbin" w:date="2020-02-21T17:50:00Z"/>
                <w:rFonts w:ascii="宋体" w:hAnsi="宋体"/>
                <w:b/>
                <w:szCs w:val="21"/>
              </w:rPr>
            </w:pPr>
            <w:del w:id="420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面积</w:delText>
              </w:r>
            </w:del>
          </w:p>
          <w:p w14:paraId="4701B071" w14:textId="1442C4B8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21" w:author="li liangbin" w:date="2020-02-21T17:50:00Z"/>
                <w:rFonts w:ascii="宋体" w:hAnsi="宋体"/>
                <w:b/>
                <w:szCs w:val="21"/>
              </w:rPr>
            </w:pPr>
            <w:del w:id="422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  <w:vertAlign w:val="superscript"/>
                </w:rPr>
                <w:delText>2</w:delText>
              </w:r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）</w:delText>
              </w:r>
            </w:del>
          </w:p>
          <w:p w14:paraId="0A24DFC3" w14:textId="61A33471" w:rsidR="00366FBD" w:rsidRPr="00A45957" w:rsidDel="00366FBD" w:rsidRDefault="00366FBD" w:rsidP="00366FBD">
            <w:pPr>
              <w:snapToGrid w:val="0"/>
              <w:spacing w:beforeLines="50" w:before="156"/>
              <w:jc w:val="center"/>
              <w:rPr>
                <w:del w:id="423" w:author="li liangbin" w:date="2020-02-21T17:50:00Z"/>
                <w:rFonts w:ascii="宋体" w:hAnsi="宋体"/>
                <w:b/>
                <w:szCs w:val="21"/>
              </w:rPr>
            </w:pPr>
            <w:del w:id="424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高度</w:delText>
              </w:r>
            </w:del>
          </w:p>
          <w:p w14:paraId="11F789BB" w14:textId="0605E53F" w:rsidR="00366FBD" w:rsidRPr="007A3AA0" w:rsidDel="006A791B" w:rsidRDefault="00366FBD" w:rsidP="00366FBD">
            <w:pPr>
              <w:snapToGrid w:val="0"/>
              <w:spacing w:beforeLines="50" w:before="156" w:line="360" w:lineRule="auto"/>
              <w:jc w:val="center"/>
              <w:rPr>
                <w:del w:id="425" w:author="li liangbin" w:date="2020-02-21T18:29:00Z"/>
                <w:rFonts w:ascii="宋体" w:hAnsi="宋体"/>
                <w:szCs w:val="21"/>
              </w:rPr>
            </w:pPr>
            <w:del w:id="426" w:author="li liangbin" w:date="2020-02-21T17:50:00Z">
              <w:r w:rsidRPr="00A45957" w:rsidDel="00366FBD">
                <w:rPr>
                  <w:rFonts w:ascii="宋体" w:hAnsi="宋体" w:hint="eastAsia"/>
                  <w:b/>
                  <w:szCs w:val="21"/>
                </w:rPr>
                <w:delText>（m）</w:delText>
              </w:r>
            </w:del>
          </w:p>
        </w:tc>
      </w:tr>
    </w:tbl>
    <w:p w14:paraId="22A7ABE4" w14:textId="2EC878DC" w:rsidR="003B3F1B" w:rsidDel="00C14664" w:rsidRDefault="003B3F1B" w:rsidP="00BB2B93">
      <w:pPr>
        <w:snapToGrid w:val="0"/>
        <w:spacing w:beforeLines="50" w:before="156" w:line="360" w:lineRule="auto"/>
        <w:jc w:val="center"/>
        <w:rPr>
          <w:del w:id="427" w:author="li liangbin" w:date="2020-02-21T18:29:00Z"/>
          <w:rFonts w:ascii="宋体" w:hAnsi="宋体"/>
          <w:b/>
          <w:szCs w:val="21"/>
        </w:rPr>
      </w:pP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ins w:id="428" w:author="li liangbin" w:date="2020-02-21T19:39:00Z"/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rPr>
          <w:ins w:id="429" w:author="li liangbin" w:date="2020-02-21T19:39:00Z"/>
        </w:trPr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0" w:author="li liangbin" w:date="2020-02-21T19:39:00Z"/>
                <w:rFonts w:ascii="宋体" w:hAnsi="宋体"/>
                <w:b/>
                <w:szCs w:val="21"/>
              </w:rPr>
            </w:pPr>
            <w:ins w:id="43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lastRenderedPageBreak/>
                <w:t>名称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2" w:author="li liangbin" w:date="2020-02-21T19:39:00Z"/>
                <w:rFonts w:ascii="宋体" w:hAnsi="宋体"/>
                <w:b/>
                <w:szCs w:val="21"/>
              </w:rPr>
            </w:pPr>
            <w:ins w:id="43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1区</w:t>
              </w:r>
            </w:ins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4" w:author="li liangbin" w:date="2020-02-21T19:39:00Z"/>
                <w:rFonts w:ascii="宋体" w:hAnsi="宋体"/>
                <w:b/>
                <w:szCs w:val="21"/>
              </w:rPr>
            </w:pPr>
            <w:ins w:id="435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6" w:author="li liangbin" w:date="2020-02-21T19:39:00Z"/>
                <w:rFonts w:ascii="宋体" w:hAnsi="宋体"/>
                <w:b/>
                <w:szCs w:val="21"/>
              </w:rPr>
            </w:pPr>
            <w:ins w:id="43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2区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38" w:author="li liangbin" w:date="2020-02-21T19:39:00Z"/>
                <w:rFonts w:ascii="宋体" w:hAnsi="宋体"/>
                <w:b/>
                <w:szCs w:val="21"/>
              </w:rPr>
            </w:pPr>
            <w:ins w:id="439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0" w:author="li liangbin" w:date="2020-02-21T19:39:00Z"/>
                <w:rFonts w:ascii="宋体" w:hAnsi="宋体"/>
                <w:b/>
                <w:szCs w:val="21"/>
              </w:rPr>
            </w:pPr>
            <w:ins w:id="44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3区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2" w:author="li liangbin" w:date="2020-02-21T19:39:00Z"/>
                <w:rFonts w:ascii="宋体" w:hAnsi="宋体"/>
                <w:b/>
                <w:szCs w:val="21"/>
              </w:rPr>
            </w:pPr>
            <w:ins w:id="44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增幅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4" w:author="li liangbin" w:date="2020-02-21T19:39:00Z"/>
                <w:rFonts w:ascii="宋体" w:hAnsi="宋体"/>
                <w:b/>
                <w:szCs w:val="21"/>
              </w:rPr>
            </w:pPr>
            <w:ins w:id="445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4区</w:t>
              </w:r>
            </w:ins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46" w:author="li liangbin" w:date="2020-02-21T19:39:00Z"/>
                <w:rFonts w:ascii="宋体" w:hAnsi="宋体"/>
                <w:b/>
                <w:szCs w:val="21"/>
              </w:rPr>
            </w:pPr>
            <w:ins w:id="44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平均</w:t>
              </w:r>
            </w:ins>
          </w:p>
        </w:tc>
      </w:tr>
      <w:tr w:rsidR="00C14664" w:rsidRPr="00A45957" w14:paraId="52B9C3C5" w14:textId="77777777" w:rsidTr="0091733E">
        <w:trPr>
          <w:trHeight w:val="1723"/>
          <w:ins w:id="448" w:author="li liangbin" w:date="2020-02-21T19:39:00Z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23D3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49" w:author="li liangbin" w:date="2020-02-21T19:39:00Z"/>
                <w:rFonts w:ascii="宋体" w:hAnsi="宋体"/>
                <w:b/>
                <w:szCs w:val="21"/>
              </w:rPr>
            </w:pPr>
          </w:p>
          <w:p w14:paraId="4A3447F8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450" w:author="li liangbin" w:date="2020-02-21T19:39:00Z"/>
                <w:rFonts w:ascii="宋体" w:hAnsi="宋体"/>
                <w:szCs w:val="21"/>
              </w:rPr>
            </w:pPr>
            <w:ins w:id="451" w:author="li liangbin" w:date="2020-02-21T19:39:00Z">
              <w:r>
                <w:rPr>
                  <w:b/>
                  <w:bCs/>
                </w:rPr>
                <w:t xml:space="preserve">{%tr for added in </w:t>
              </w:r>
              <w:r w:rsidRPr="00366FBD">
                <w:rPr>
                  <w:b/>
                  <w:bCs/>
                </w:rPr>
                <w:t>contrast</w:t>
              </w:r>
              <w:r>
                <w:rPr>
                  <w:b/>
                  <w:bCs/>
                </w:rPr>
                <w:t xml:space="preserve"> %}</w:t>
              </w:r>
            </w:ins>
          </w:p>
        </w:tc>
      </w:tr>
      <w:tr w:rsidR="00796AF1" w:rsidRPr="00A45957" w14:paraId="63B495C9" w14:textId="77777777" w:rsidTr="0091733E">
        <w:trPr>
          <w:ins w:id="452" w:author="li liangbin" w:date="2020-02-21T19:39:00Z"/>
        </w:trPr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3" w:author="li liangbin" w:date="2020-02-21T19:39:00Z"/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4" w:author="li liangbin" w:date="2020-02-21T19:39:00Z"/>
                <w:rFonts w:ascii="宋体" w:hAnsi="宋体"/>
                <w:b/>
                <w:szCs w:val="21"/>
              </w:rPr>
            </w:pPr>
            <w:ins w:id="455" w:author="li liangbin" w:date="2020-02-21T19:39:00Z">
              <w:r>
                <w:rPr>
                  <w:rFonts w:ascii="宋体" w:hAnsi="宋体"/>
                  <w:b/>
                  <w:szCs w:val="21"/>
                </w:rPr>
                <w:t>{{loop.index}}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#</w:t>
              </w:r>
            </w:ins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6" w:author="li liangbin" w:date="2020-02-21T19:39:00Z"/>
                <w:rFonts w:ascii="宋体" w:hAnsi="宋体"/>
                <w:b/>
                <w:szCs w:val="21"/>
              </w:rPr>
            </w:pPr>
            <w:ins w:id="457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面积</w:t>
              </w:r>
            </w:ins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58" w:author="li liangbin" w:date="2020-02-21T19:39:00Z"/>
                <w:rFonts w:ascii="宋体" w:hAnsi="宋体"/>
                <w:b/>
                <w:szCs w:val="21"/>
              </w:rPr>
            </w:pPr>
            <w:ins w:id="459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</w:t>
              </w:r>
              <w:r w:rsidRPr="00A45957">
                <w:rPr>
                  <w:rFonts w:ascii="宋体" w:hAnsi="宋体" w:hint="eastAsia"/>
                  <w:b/>
                  <w:szCs w:val="21"/>
                  <w:vertAlign w:val="superscript"/>
                </w:rPr>
                <w:t>2</w:t>
              </w:r>
              <w:r w:rsidRPr="00A45957">
                <w:rPr>
                  <w:rFonts w:ascii="宋体" w:hAnsi="宋体" w:hint="eastAsia"/>
                  <w:b/>
                  <w:szCs w:val="21"/>
                </w:rPr>
                <w:t>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0" w:author="li liangbin" w:date="2020-02-21T19:39:00Z"/>
                <w:rFonts w:ascii="宋体" w:hAnsi="宋体"/>
                <w:szCs w:val="21"/>
              </w:rPr>
            </w:pPr>
            <w:ins w:id="461" w:author="li liangbin" w:date="2020-02-21T20:00:00Z">
              <w:r>
                <w:rPr>
                  <w:rFonts w:ascii="宋体" w:hAnsi="宋体"/>
                  <w:b/>
                  <w:szCs w:val="21"/>
                </w:rPr>
                <w:t>{{added[‘area’][‘areas’][0]}}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2" w:author="li liangbin" w:date="2020-02-21T19:39:00Z"/>
                <w:rFonts w:ascii="宋体" w:hAnsi="宋体"/>
                <w:szCs w:val="21"/>
              </w:rPr>
            </w:pPr>
            <w:ins w:id="463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{{added[‘area’][‘added’][0]}}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4" w:author="li liangbin" w:date="2020-02-21T19:39:00Z"/>
                <w:rFonts w:ascii="宋体" w:hAnsi="宋体"/>
                <w:szCs w:val="21"/>
              </w:rPr>
            </w:pPr>
            <w:ins w:id="465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{{added[‘area’][‘areas’][1]}}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ins w:id="466" w:author="li liangbin" w:date="2020-02-21T19:39:00Z"/>
                <w:rFonts w:ascii="宋体" w:hAnsi="宋体"/>
                <w:szCs w:val="21"/>
              </w:rPr>
            </w:pPr>
            <w:ins w:id="467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{{added[‘area’][‘added’][1]}}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68" w:author="li liangbin" w:date="2020-02-21T19:39:00Z"/>
                <w:rFonts w:ascii="宋体" w:hAnsi="宋体"/>
                <w:szCs w:val="21"/>
              </w:rPr>
            </w:pPr>
            <w:ins w:id="469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</w:t>
              </w:r>
            </w:ins>
            <w:ins w:id="470" w:author="li liangbin" w:date="2020-02-21T20:02:00Z">
              <w:r>
                <w:rPr>
                  <w:rFonts w:ascii="宋体" w:hAnsi="宋体"/>
                  <w:b/>
                  <w:szCs w:val="21"/>
                </w:rPr>
                <w:t>2</w:t>
              </w:r>
            </w:ins>
            <w:ins w:id="471" w:author="li liangbin" w:date="2020-02-21T20:01:00Z">
              <w:r>
                <w:rPr>
                  <w:rFonts w:ascii="宋体" w:hAnsi="宋体"/>
                  <w:b/>
                  <w:szCs w:val="21"/>
                </w:rPr>
                <w:t>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2" w:author="li liangbin" w:date="2020-02-21T19:39:00Z"/>
                <w:rFonts w:ascii="宋体" w:hAnsi="宋体"/>
                <w:szCs w:val="21"/>
              </w:rPr>
            </w:pPr>
            <w:ins w:id="473" w:author="li liangbin" w:date="2020-02-21T20:02:00Z">
              <w:r>
                <w:rPr>
                  <w:rFonts w:ascii="宋体" w:hAnsi="宋体"/>
                  <w:b/>
                  <w:szCs w:val="21"/>
                </w:rPr>
                <w:t>{{added[‘area’][‘added’][2]}}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4" w:author="li liangbin" w:date="2020-02-21T19:39:00Z"/>
                <w:rFonts w:ascii="宋体" w:hAnsi="宋体"/>
                <w:szCs w:val="21"/>
              </w:rPr>
            </w:pPr>
            <w:ins w:id="475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{{added[‘area’][‘areas’][0]}}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ins w:id="476" w:author="li liangbin" w:date="2020-02-21T19:39:00Z"/>
                <w:rFonts w:ascii="宋体" w:hAnsi="宋体"/>
                <w:szCs w:val="21"/>
              </w:rPr>
            </w:pPr>
            <w:ins w:id="477" w:author="li liangbin" w:date="2020-02-21T20:01:00Z">
              <w:r>
                <w:rPr>
                  <w:rFonts w:ascii="宋体" w:hAnsi="宋体"/>
                  <w:b/>
                  <w:szCs w:val="21"/>
                </w:rPr>
                <w:t>{{added[‘area’][‘averageArea’]}}</w:t>
              </w:r>
            </w:ins>
          </w:p>
        </w:tc>
      </w:tr>
      <w:tr w:rsidR="00796AF1" w:rsidRPr="00A45957" w14:paraId="093B9203" w14:textId="77777777" w:rsidTr="0091733E">
        <w:trPr>
          <w:ins w:id="478" w:author="li liangbin" w:date="2020-02-21T19:39:00Z"/>
        </w:trPr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79" w:author="li liangbin" w:date="2020-02-21T19:39:00Z"/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0" w:author="li liangbin" w:date="2020-02-21T19:39:00Z"/>
                <w:rFonts w:ascii="宋体" w:hAnsi="宋体"/>
                <w:b/>
                <w:szCs w:val="21"/>
              </w:rPr>
            </w:pPr>
            <w:ins w:id="481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高度</w:t>
              </w:r>
            </w:ins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482" w:author="li liangbin" w:date="2020-02-21T19:39:00Z"/>
                <w:rFonts w:ascii="宋体" w:hAnsi="宋体"/>
                <w:b/>
                <w:szCs w:val="21"/>
              </w:rPr>
            </w:pPr>
            <w:ins w:id="483" w:author="li liangbin" w:date="2020-02-21T19:39:00Z">
              <w:r w:rsidRPr="00A45957">
                <w:rPr>
                  <w:rFonts w:ascii="宋体" w:hAnsi="宋体" w:hint="eastAsia"/>
                  <w:b/>
                  <w:szCs w:val="21"/>
                </w:rPr>
                <w:t>（m）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ins w:id="484" w:author="li liangbin" w:date="2020-02-21T19:39:00Z"/>
                <w:rFonts w:ascii="宋体" w:hAnsi="宋体"/>
                <w:szCs w:val="21"/>
              </w:rPr>
            </w:pPr>
            <w:ins w:id="485" w:author="li liangbin" w:date="2020-02-21T19:53:00Z">
              <w:r>
                <w:rPr>
                  <w:rFonts w:ascii="宋体" w:hAnsi="宋体"/>
                  <w:b/>
                  <w:szCs w:val="21"/>
                </w:rPr>
                <w:t>{{added[‘height’][‘heights’][0]}}</w:t>
              </w:r>
            </w:ins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6" w:author="li liangbin" w:date="2020-02-21T19:39:00Z"/>
                <w:rFonts w:ascii="宋体" w:hAnsi="宋体"/>
                <w:szCs w:val="21"/>
              </w:rPr>
            </w:pPr>
            <w:ins w:id="487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{{added[‘height’][‘added’][0]}}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88" w:author="li liangbin" w:date="2020-02-21T19:39:00Z"/>
                <w:rFonts w:ascii="宋体" w:hAnsi="宋体"/>
                <w:szCs w:val="21"/>
              </w:rPr>
            </w:pPr>
            <w:ins w:id="489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{{added[‘height’][‘heights’][1]}}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0" w:author="li liangbin" w:date="2020-02-21T19:39:00Z"/>
                <w:rFonts w:ascii="宋体" w:hAnsi="宋体"/>
                <w:szCs w:val="21"/>
              </w:rPr>
            </w:pPr>
            <w:ins w:id="491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{{added[‘height’][‘added’][1]}}</w:t>
              </w:r>
            </w:ins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2" w:author="li liangbin" w:date="2020-02-21T19:39:00Z"/>
                <w:rFonts w:ascii="宋体" w:hAnsi="宋体"/>
                <w:szCs w:val="21"/>
              </w:rPr>
            </w:pPr>
            <w:ins w:id="493" w:author="li liangbin" w:date="2020-02-21T19:55:00Z">
              <w:r>
                <w:rPr>
                  <w:rFonts w:ascii="宋体" w:hAnsi="宋体"/>
                  <w:b/>
                  <w:szCs w:val="21"/>
                </w:rPr>
                <w:t>{{added[‘height’][‘heights’][2]}}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4" w:author="li liangbin" w:date="2020-02-21T19:39:00Z"/>
                <w:rFonts w:ascii="宋体" w:hAnsi="宋体"/>
                <w:szCs w:val="21"/>
              </w:rPr>
            </w:pPr>
            <w:ins w:id="495" w:author="li liangbin" w:date="2020-02-21T19:54:00Z">
              <w:r>
                <w:rPr>
                  <w:rFonts w:ascii="宋体" w:hAnsi="宋体"/>
                  <w:b/>
                  <w:szCs w:val="21"/>
                </w:rPr>
                <w:t>{{added[‘height’][‘added’][2]}}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6" w:author="li liangbin" w:date="2020-02-21T19:39:00Z"/>
                <w:rFonts w:ascii="宋体" w:hAnsi="宋体"/>
                <w:szCs w:val="21"/>
              </w:rPr>
            </w:pPr>
            <w:ins w:id="497" w:author="li liangbin" w:date="2020-02-21T19:55:00Z">
              <w:r>
                <w:rPr>
                  <w:rFonts w:ascii="宋体" w:hAnsi="宋体"/>
                  <w:b/>
                  <w:szCs w:val="21"/>
                </w:rPr>
                <w:t>{{added[‘height’][‘heights’][3]}}</w:t>
              </w:r>
            </w:ins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ins w:id="498" w:author="li liangbin" w:date="2020-02-21T19:39:00Z"/>
                <w:rFonts w:ascii="宋体" w:hAnsi="宋体"/>
                <w:szCs w:val="21"/>
              </w:rPr>
            </w:pPr>
            <w:ins w:id="499" w:author="li liangbin" w:date="2020-02-21T19:53:00Z">
              <w:r>
                <w:rPr>
                  <w:rFonts w:ascii="宋体" w:hAnsi="宋体"/>
                  <w:b/>
                  <w:szCs w:val="21"/>
                </w:rPr>
                <w:t>{{added[‘height’][‘averageHeight’]}}</w:t>
              </w:r>
            </w:ins>
          </w:p>
        </w:tc>
      </w:tr>
      <w:tr w:rsidR="00C14664" w:rsidRPr="00A45957" w14:paraId="7267130A" w14:textId="77777777" w:rsidTr="0091733E">
        <w:trPr>
          <w:trHeight w:val="1723"/>
          <w:ins w:id="500" w:author="li liangbin" w:date="2020-02-21T19:39:00Z"/>
        </w:trPr>
        <w:tc>
          <w:tcPr>
            <w:tcW w:w="9962" w:type="dxa"/>
            <w:gridSpan w:val="10"/>
            <w:shd w:val="clear" w:color="auto" w:fill="auto"/>
          </w:tcPr>
          <w:p w14:paraId="4D5D21F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ins w:id="501" w:author="li liangbin" w:date="2020-02-21T19:39:00Z"/>
                <w:rFonts w:ascii="宋体" w:hAnsi="宋体"/>
                <w:b/>
                <w:szCs w:val="21"/>
              </w:rPr>
            </w:pPr>
          </w:p>
          <w:p w14:paraId="08EC7592" w14:textId="77777777" w:rsidR="00C14664" w:rsidRPr="007A3AA0" w:rsidRDefault="00C14664" w:rsidP="0091733E">
            <w:pPr>
              <w:snapToGrid w:val="0"/>
              <w:spacing w:beforeLines="50" w:before="156" w:line="360" w:lineRule="auto"/>
              <w:jc w:val="center"/>
              <w:rPr>
                <w:ins w:id="502" w:author="li liangbin" w:date="2020-02-21T19:39:00Z"/>
                <w:rFonts w:ascii="宋体" w:hAnsi="宋体"/>
                <w:szCs w:val="21"/>
              </w:rPr>
            </w:pPr>
            <w:ins w:id="503" w:author="li liangbin" w:date="2020-02-21T19:39:00Z">
              <w:r>
                <w:rPr>
                  <w:b/>
                  <w:bCs/>
                </w:rPr>
                <w:t>{%tr endfor %}</w:t>
              </w:r>
            </w:ins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ins w:id="504" w:author="li liangbin" w:date="2020-02-21T19:39:00Z"/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ins w:id="505" w:author="li liangbin" w:date="2020-02-21T19:39:00Z"/>
          <w:rFonts w:ascii="宋体" w:hAnsi="宋体"/>
          <w:b/>
          <w:szCs w:val="21"/>
        </w:rPr>
      </w:pPr>
      <w:bookmarkStart w:id="506" w:name="_GoBack"/>
      <w:bookmarkEnd w:id="506"/>
    </w:p>
    <w:p w14:paraId="157A1DE7" w14:textId="1A21715F" w:rsidR="00DB1CA6" w:rsidDel="006A791B" w:rsidRDefault="00DB1CA6" w:rsidP="00DB1CA6">
      <w:pPr>
        <w:snapToGrid w:val="0"/>
        <w:spacing w:beforeLines="50" w:before="156" w:line="360" w:lineRule="auto"/>
        <w:jc w:val="left"/>
        <w:rPr>
          <w:del w:id="507" w:author="li liangbin" w:date="2020-02-21T18:29:00Z"/>
          <w:rFonts w:ascii="宋体" w:hAnsi="宋体"/>
          <w:b/>
          <w:szCs w:val="21"/>
        </w:rPr>
      </w:pPr>
    </w:p>
    <w:p w14:paraId="466A5FB8" w14:textId="10FB4E44" w:rsidR="00636BEE" w:rsidDel="00636BEE" w:rsidRDefault="00BB2B93" w:rsidP="00BB2B93">
      <w:pPr>
        <w:snapToGrid w:val="0"/>
        <w:spacing w:beforeLines="50" w:before="156" w:line="360" w:lineRule="auto"/>
        <w:jc w:val="left"/>
        <w:rPr>
          <w:del w:id="508" w:author="li liangbin" w:date="2020-02-21T18:00:00Z"/>
          <w:rFonts w:ascii="宋体" w:hAnsi="宋体"/>
          <w:b/>
          <w:szCs w:val="21"/>
        </w:rPr>
      </w:pPr>
      <w:del w:id="509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【</w:delText>
        </w:r>
        <w:r w:rsidDel="006A791B">
          <w:rPr>
            <w:rFonts w:ascii="宋体" w:hAnsi="宋体" w:hint="eastAsia"/>
            <w:b/>
            <w:szCs w:val="21"/>
          </w:rPr>
          <w:delText>8</w:delText>
        </w:r>
      </w:del>
      <w:ins w:id="510" w:author="个人用户" w:date="2020-02-12T11:26:00Z">
        <w:del w:id="511" w:author="li liangbin" w:date="2020-02-21T18:29:00Z">
          <w:r w:rsidR="009132E2" w:rsidRPr="00DB1CA6" w:rsidDel="006A791B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A791B">
            <w:rPr>
              <w:rFonts w:ascii="宋体" w:hAnsi="宋体" w:hint="eastAsia"/>
              <w:b/>
              <w:szCs w:val="21"/>
            </w:rPr>
            <w:delText>9</w:delText>
          </w:r>
        </w:del>
      </w:ins>
      <w:del w:id="512" w:author="li liangbin" w:date="2020-02-21T18:29:00Z">
        <w:r w:rsidRPr="00DB1CA6" w:rsidDel="006A791B">
          <w:rPr>
            <w:rFonts w:ascii="宋体" w:hAnsi="宋体" w:hint="eastAsia"/>
            <w:b/>
            <w:szCs w:val="21"/>
          </w:rPr>
          <w:delText>】</w:delText>
        </w:r>
        <w:r w:rsidDel="006A791B">
          <w:rPr>
            <w:rFonts w:ascii="宋体" w:hAnsi="宋体" w:hint="eastAsia"/>
            <w:b/>
            <w:szCs w:val="21"/>
          </w:rPr>
          <w:delText>曲线</w:delText>
        </w:r>
        <w:r w:rsidR="007F7DF6" w:rsidDel="006A791B">
          <w:rPr>
            <w:rFonts w:ascii="宋体" w:hAnsi="宋体" w:hint="eastAsia"/>
            <w:b/>
            <w:szCs w:val="21"/>
          </w:rPr>
          <w:delText>内部</w:delText>
        </w:r>
        <w:r w:rsidDel="006A791B">
          <w:rPr>
            <w:rFonts w:ascii="宋体" w:hAnsi="宋体" w:hint="eastAsia"/>
            <w:b/>
            <w:szCs w:val="21"/>
          </w:rPr>
          <w:delText>各部分面积和高度</w:delText>
        </w:r>
        <w:r w:rsidR="002358E1" w:rsidDel="006A791B">
          <w:rPr>
            <w:rFonts w:ascii="宋体" w:hAnsi="宋体" w:hint="eastAsia"/>
            <w:b/>
            <w:szCs w:val="21"/>
          </w:rPr>
          <w:delText>对比</w:delText>
        </w:r>
        <w:r w:rsidDel="006A791B">
          <w:rPr>
            <w:rFonts w:ascii="宋体" w:hAnsi="宋体" w:hint="eastAsia"/>
            <w:b/>
            <w:szCs w:val="21"/>
          </w:rPr>
          <w:delText>分析</w:delText>
        </w:r>
      </w:del>
    </w:p>
    <w:p w14:paraId="7461436A" w14:textId="799035E6" w:rsidR="00636BEE" w:rsidDel="006A791B" w:rsidRDefault="005A6A10" w:rsidP="00BB2B93">
      <w:pPr>
        <w:snapToGrid w:val="0"/>
        <w:spacing w:beforeLines="50" w:before="156" w:line="360" w:lineRule="auto"/>
        <w:jc w:val="left"/>
        <w:rPr>
          <w:del w:id="513" w:author="li liangbin" w:date="2020-02-21T18:29:00Z"/>
          <w:rFonts w:ascii="宋体" w:hAnsi="宋体"/>
          <w:b/>
          <w:szCs w:val="21"/>
        </w:rPr>
      </w:pPr>
      <w:del w:id="514" w:author="li liangbin" w:date="2020-02-21T18:01:00Z">
        <w:r>
          <w:rPr>
            <w:rFonts w:ascii="宋体" w:hAnsi="宋体"/>
            <w:b/>
            <w:szCs w:val="21"/>
          </w:rPr>
          <w:pict w14:anchorId="56702566">
            <v:shape id="_x0000_i1143" type="#_x0000_t75" style="width:235.8pt;height:142.8pt">
              <v:imagedata r:id="rId18" o:title="wen1#A"/>
              <o:lock v:ext="edit" aspectratio="f"/>
            </v:shape>
          </w:pict>
        </w:r>
      </w:del>
      <w:del w:id="515" w:author="li liangbin" w:date="2020-02-21T18:29:00Z">
        <w:r w:rsidR="00F45493" w:rsidDel="006A791B">
          <w:rPr>
            <w:rFonts w:ascii="宋体" w:hAnsi="宋体" w:hint="eastAsia"/>
            <w:b/>
            <w:szCs w:val="21"/>
          </w:rPr>
          <w:delText xml:space="preserve">  </w:delText>
        </w:r>
      </w:del>
      <w:del w:id="516" w:author="li liangbin" w:date="2020-02-21T18:09:00Z">
        <w:r>
          <w:rPr>
            <w:rFonts w:ascii="宋体" w:hAnsi="宋体"/>
            <w:b/>
            <w:szCs w:val="21"/>
          </w:rPr>
          <w:pict w14:anchorId="27579FA9">
            <v:shape id="_x0000_i1144" type="#_x0000_t75" style="width:235.8pt;height:142.8pt">
              <v:imagedata r:id="rId19" o:title="wen1#H"/>
              <o:lock v:ext="edit" aspectratio="f"/>
            </v:shape>
          </w:pict>
        </w:r>
      </w:del>
    </w:p>
    <w:p w14:paraId="196A6654" w14:textId="1338651C" w:rsidR="007978F3" w:rsidDel="006A791B" w:rsidRDefault="007978F3" w:rsidP="00583B6B">
      <w:pPr>
        <w:snapToGrid w:val="0"/>
        <w:spacing w:beforeLines="50" w:before="156" w:line="360" w:lineRule="auto"/>
        <w:jc w:val="left"/>
        <w:rPr>
          <w:del w:id="517" w:author="li liangbin" w:date="2020-02-21T18:29:00Z"/>
          <w:rFonts w:ascii="宋体" w:hAnsi="宋体"/>
          <w:b/>
          <w:szCs w:val="21"/>
        </w:rPr>
      </w:pPr>
      <w:del w:id="518" w:author="li liangbin" w:date="2020-02-21T18:29:00Z">
        <w:r w:rsidDel="006A791B">
          <w:rPr>
            <w:rFonts w:ascii="宋体" w:hAnsi="宋体" w:hint="eastAsia"/>
            <w:b/>
            <w:szCs w:val="21"/>
          </w:rPr>
          <w:delText xml:space="preserve">                        </w:delText>
        </w:r>
        <w:r w:rsidR="00583B6B" w:rsidDel="006A791B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    </w:delText>
        </w:r>
        <w:r w:rsidR="00EA4543" w:rsidDel="006A791B">
          <w:rPr>
            <w:rFonts w:ascii="宋体" w:hAnsi="宋体" w:hint="eastAsia"/>
            <w:b/>
            <w:szCs w:val="21"/>
          </w:rPr>
          <w:delText xml:space="preserve">        </w:delText>
        </w:r>
        <w:r w:rsidR="003A7BC7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Pr="007978F3" w:rsidDel="006A791B">
          <w:rPr>
            <w:rFonts w:ascii="宋体" w:hAnsi="宋体" w:hint="eastAsia"/>
            <w:b/>
            <w:szCs w:val="21"/>
          </w:rPr>
          <w:delText xml:space="preserve"> </w:delText>
        </w:r>
      </w:del>
    </w:p>
    <w:p w14:paraId="4FBAF866" w14:textId="24869C63" w:rsidR="00636BEE" w:rsidRPr="00BB2B93" w:rsidRDefault="0092353D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del w:id="519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20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区域面积分布图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</w:delText>
        </w:r>
        <w:r w:rsidR="000604A2" w:rsidDel="006A791B">
          <w:rPr>
            <w:rFonts w:ascii="宋体" w:hAnsi="宋体" w:hint="eastAsia"/>
            <w:b/>
            <w:szCs w:val="21"/>
          </w:rPr>
          <w:delText xml:space="preserve">  </w:delText>
        </w:r>
        <w:r w:rsidR="007978F3" w:rsidDel="006A791B">
          <w:rPr>
            <w:rFonts w:ascii="宋体" w:hAnsi="宋体" w:hint="eastAsia"/>
            <w:b/>
            <w:szCs w:val="21"/>
          </w:rPr>
          <w:delText xml:space="preserve">     </w:delText>
        </w:r>
      </w:del>
      <w:del w:id="521" w:author="li liangbin" w:date="2020-02-21T18:01:00Z">
        <w:r w:rsidDel="00636BEE">
          <w:rPr>
            <w:rFonts w:ascii="宋体" w:hAnsi="宋体" w:hint="eastAsia"/>
            <w:b/>
            <w:szCs w:val="21"/>
          </w:rPr>
          <w:delText>1</w:delText>
        </w:r>
      </w:del>
      <w:del w:id="522" w:author="li liangbin" w:date="2020-02-21T18:29:00Z">
        <w:r w:rsidDel="006A791B">
          <w:rPr>
            <w:rFonts w:ascii="宋体" w:hAnsi="宋体" w:hint="eastAsia"/>
            <w:b/>
            <w:szCs w:val="21"/>
          </w:rPr>
          <w:delText>#曲线4</w:delText>
        </w:r>
        <w:r w:rsidR="00A3568C" w:rsidDel="006A791B">
          <w:rPr>
            <w:rFonts w:ascii="宋体" w:hAnsi="宋体" w:hint="eastAsia"/>
            <w:b/>
            <w:szCs w:val="21"/>
          </w:rPr>
          <w:delText>个</w:delText>
        </w:r>
        <w:r w:rsidDel="006A791B">
          <w:rPr>
            <w:rFonts w:ascii="宋体" w:hAnsi="宋体" w:hint="eastAsia"/>
            <w:b/>
            <w:szCs w:val="21"/>
          </w:rPr>
          <w:delText>区域高度分布图</w:delText>
        </w:r>
      </w:del>
    </w:p>
    <w:p w14:paraId="7094355C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23" w:author="li liangbin" w:date="2020-02-21T18:34:00Z"/>
          <w:rFonts w:ascii="宋体" w:hAnsi="宋体"/>
          <w:b/>
          <w:szCs w:val="21"/>
        </w:rPr>
      </w:pPr>
      <w:ins w:id="524" w:author="li liangbin" w:date="2020-02-21T18:34:00Z">
        <w:r w:rsidRPr="00DB1CA6">
          <w:rPr>
            <w:rFonts w:ascii="宋体" w:hAnsi="宋体" w:hint="eastAsia"/>
            <w:b/>
            <w:szCs w:val="21"/>
          </w:rPr>
          <w:t>【</w:t>
        </w:r>
        <w:r>
          <w:rPr>
            <w:rFonts w:ascii="宋体" w:hAnsi="宋体" w:hint="eastAsia"/>
            <w:b/>
            <w:szCs w:val="21"/>
          </w:rPr>
          <w:t>9</w:t>
        </w:r>
        <w:r w:rsidRPr="00DB1CA6">
          <w:rPr>
            <w:rFonts w:ascii="宋体" w:hAnsi="宋体" w:hint="eastAsia"/>
            <w:b/>
            <w:szCs w:val="21"/>
          </w:rPr>
          <w:t>】</w:t>
        </w:r>
        <w:r>
          <w:rPr>
            <w:rFonts w:ascii="宋体" w:hAnsi="宋体" w:hint="eastAsia"/>
            <w:b/>
            <w:szCs w:val="21"/>
          </w:rPr>
          <w:t>曲线内部各部分面积和高度对比分析</w:t>
        </w:r>
      </w:ins>
    </w:p>
    <w:p w14:paraId="00CFF9D8" w14:textId="77777777" w:rsidR="008301F8" w:rsidRDefault="008301F8" w:rsidP="008301F8">
      <w:pPr>
        <w:snapToGrid w:val="0"/>
        <w:spacing w:beforeLines="50" w:before="156" w:line="360" w:lineRule="auto"/>
        <w:jc w:val="left"/>
        <w:rPr>
          <w:ins w:id="525" w:author="li liangbin" w:date="2020-02-21T18:34:00Z"/>
          <w:rFonts w:ascii="宋体" w:hAnsi="宋体"/>
          <w:b/>
          <w:szCs w:val="21"/>
        </w:rPr>
      </w:pPr>
    </w:p>
    <w:p w14:paraId="54186E84" w14:textId="46DEF7D2" w:rsidR="00BB2B93" w:rsidDel="003D6719" w:rsidRDefault="00BB2B93" w:rsidP="00DB1CA6">
      <w:pPr>
        <w:snapToGrid w:val="0"/>
        <w:spacing w:beforeLines="50" w:before="156" w:line="360" w:lineRule="auto"/>
        <w:jc w:val="left"/>
        <w:rPr>
          <w:del w:id="526" w:author="li liangbin" w:date="2020-02-21T18:01:00Z"/>
          <w:rFonts w:ascii="宋体" w:hAnsi="宋体"/>
          <w:b/>
          <w:szCs w:val="21"/>
        </w:rPr>
      </w:pP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ins w:id="527" w:author="li liangbin" w:date="2020-02-21T19:11:00Z"/>
          <w:rFonts w:ascii="宋体" w:hAnsi="宋体"/>
          <w:b/>
          <w:szCs w:val="21"/>
        </w:rPr>
      </w:pPr>
    </w:p>
    <w:p w14:paraId="302DC280" w14:textId="7DFDEEA1" w:rsidR="003D6719" w:rsidRPr="003D6719" w:rsidRDefault="003D6719">
      <w:pPr>
        <w:widowControl/>
        <w:ind w:left="120"/>
        <w:jc w:val="left"/>
        <w:rPr>
          <w:ins w:id="528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29" w:author="li liangbin" w:date="2020-02-21T19:12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30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br/>
          <w:t xml:space="preserve">{%p </w:t>
        </w:r>
        <w:r w:rsidRPr="003D6719">
          <w:rPr>
            <w:rFonts w:ascii="DejaVu Sans Mono" w:eastAsia="微软雅黑" w:hAnsi="DejaVu Sans Mono" w:cs="DejaVu Sans Mono"/>
            <w:color w:val="A71D5D"/>
            <w:kern w:val="0"/>
            <w:szCs w:val="21"/>
          </w:rPr>
          <w:t>for</w:t>
        </w:r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i in </w:t>
        </w:r>
      </w:ins>
      <w:ins w:id="531" w:author="li liangbin" w:date="2020-02-21T19:13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contras</w:t>
        </w:r>
      </w:ins>
      <w:ins w:id="532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t</w:t>
        </w:r>
      </w:ins>
      <w:ins w:id="533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%}</w:t>
        </w:r>
      </w:ins>
    </w:p>
    <w:p w14:paraId="668B76A6" w14:textId="5000AD2B" w:rsidR="003D6719" w:rsidRDefault="003D6719">
      <w:pPr>
        <w:widowControl/>
        <w:jc w:val="left"/>
        <w:rPr>
          <w:ins w:id="534" w:author="li liangbin" w:date="2020-02-21T19:23:00Z"/>
          <w:rFonts w:ascii="DejaVu Sans Mono" w:eastAsia="微软雅黑" w:hAnsi="DejaVu Sans Mono" w:cs="DejaVu Sans Mono"/>
          <w:color w:val="333333"/>
          <w:kern w:val="0"/>
          <w:szCs w:val="21"/>
        </w:rPr>
        <w:pPrChange w:id="535" w:author="li liangbin" w:date="2020-02-21T19:12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36" w:author="li liangbin" w:date="2020-02-21T19:11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     {{ i</w:t>
        </w:r>
      </w:ins>
      <w:ins w:id="537" w:author="li liangbin" w:date="2020-02-21T19:17:00Z">
        <w:r w:rsidR="00A10043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[‘area_plt’]</w:t>
        </w:r>
      </w:ins>
      <w:ins w:id="538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}}</w:t>
        </w:r>
      </w:ins>
      <w:ins w:id="539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{{ </w:t>
        </w:r>
      </w:ins>
      <w:ins w:id="540" w:author="li liangbin" w:date="2020-02-21T19:22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i[‘</w:t>
        </w:r>
      </w:ins>
      <w:ins w:id="541" w:author="li liangbin" w:date="2020-02-21T19:23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height</w:t>
        </w:r>
      </w:ins>
      <w:ins w:id="542" w:author="li liangbin" w:date="2020-02-21T19:22:00Z">
        <w:r w:rsidR="00E25C67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_plt’]</w:t>
        </w:r>
      </w:ins>
      <w:ins w:id="543" w:author="li liangbin" w:date="2020-02-21T19:14:00Z">
        <w:r w:rsidR="00026471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 xml:space="preserve"> }}</w:t>
        </w:r>
      </w:ins>
      <w:ins w:id="544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.</w:t>
        </w:r>
      </w:ins>
    </w:p>
    <w:p w14:paraId="45003013" w14:textId="035F4ED0" w:rsidR="00E25C67" w:rsidRPr="003D6719" w:rsidRDefault="00110871">
      <w:pPr>
        <w:widowControl/>
        <w:jc w:val="center"/>
        <w:rPr>
          <w:ins w:id="545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46" w:author="li liangbin" w:date="2020-02-21T19:33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47" w:author="li liangbin" w:date="2020-02-21T19:29:00Z">
        <w:r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{{loop.index}}</w:t>
        </w:r>
        <w:r>
          <w:rPr>
            <w:rFonts w:ascii="宋体" w:hAnsi="宋体" w:hint="eastAsia"/>
            <w:b/>
            <w:szCs w:val="21"/>
          </w:rPr>
          <w:t xml:space="preserve">#曲线4个区域面积分布图 </w:t>
        </w:r>
        <w:r>
          <w:rPr>
            <w:rFonts w:ascii="宋体" w:hAnsi="宋体"/>
            <w:b/>
            <w:szCs w:val="21"/>
          </w:rPr>
          <w:t xml:space="preserve">      </w:t>
        </w:r>
      </w:ins>
      <w:ins w:id="548" w:author="li liangbin" w:date="2020-02-21T19:34:00Z">
        <w:r w:rsidR="00926049">
          <w:rPr>
            <w:rFonts w:ascii="宋体" w:hAnsi="宋体"/>
            <w:b/>
            <w:szCs w:val="21"/>
          </w:rPr>
          <w:t xml:space="preserve">      </w:t>
        </w:r>
      </w:ins>
      <w:ins w:id="549" w:author="li liangbin" w:date="2020-02-21T19:35:00Z">
        <w:r w:rsidR="00926049">
          <w:rPr>
            <w:rFonts w:ascii="宋体" w:hAnsi="宋体"/>
            <w:b/>
            <w:szCs w:val="21"/>
          </w:rPr>
          <w:t xml:space="preserve">        </w:t>
        </w:r>
      </w:ins>
      <w:ins w:id="550" w:author="li liangbin" w:date="2020-02-21T19:29:00Z">
        <w:r>
          <w:rPr>
            <w:rFonts w:ascii="宋体" w:hAnsi="宋体" w:hint="eastAsia"/>
            <w:b/>
            <w:szCs w:val="21"/>
          </w:rPr>
          <w:t>{{loop</w:t>
        </w:r>
        <w:r>
          <w:rPr>
            <w:rFonts w:ascii="宋体" w:hAnsi="宋体"/>
            <w:b/>
            <w:szCs w:val="21"/>
          </w:rPr>
          <w:t>.index</w:t>
        </w:r>
        <w:r>
          <w:rPr>
            <w:rFonts w:ascii="宋体" w:hAnsi="宋体" w:hint="eastAsia"/>
            <w:b/>
            <w:szCs w:val="21"/>
          </w:rPr>
          <w:t>}}#曲线4个区域高度分布图</w:t>
        </w:r>
      </w:ins>
    </w:p>
    <w:p w14:paraId="0F53A975" w14:textId="77777777" w:rsidR="003D6719" w:rsidRPr="003D6719" w:rsidRDefault="003D6719">
      <w:pPr>
        <w:widowControl/>
        <w:ind w:left="120"/>
        <w:jc w:val="left"/>
        <w:rPr>
          <w:ins w:id="551" w:author="li liangbin" w:date="2020-02-21T19:11:00Z"/>
          <w:rFonts w:ascii="DejaVu Sans Mono" w:eastAsia="微软雅黑" w:hAnsi="DejaVu Sans Mono" w:cs="DejaVu Sans Mono"/>
          <w:color w:val="333333"/>
          <w:kern w:val="0"/>
          <w:szCs w:val="21"/>
        </w:rPr>
        <w:pPrChange w:id="552" w:author="li liangbin" w:date="2020-02-21T19:12:00Z">
          <w:pPr>
            <w:widowControl/>
            <w:numPr>
              <w:numId w:val="1"/>
            </w:numPr>
            <w:tabs>
              <w:tab w:val="num" w:pos="720"/>
            </w:tabs>
            <w:ind w:left="720" w:hanging="360"/>
            <w:jc w:val="left"/>
          </w:pPr>
        </w:pPrChange>
      </w:pPr>
      <w:ins w:id="553" w:author="li liangbin" w:date="2020-02-21T19:11:00Z">
        <w:r w:rsidRPr="003D6719">
          <w:rPr>
            <w:rFonts w:ascii="DejaVu Sans Mono" w:eastAsia="微软雅黑" w:hAnsi="DejaVu Sans Mono" w:cs="DejaVu Sans Mono"/>
            <w:color w:val="333333"/>
            <w:kern w:val="0"/>
            <w:szCs w:val="21"/>
          </w:rPr>
          <w:t>{%p endfor %}</w:t>
        </w:r>
      </w:ins>
    </w:p>
    <w:p w14:paraId="4854A80D" w14:textId="2E4A6895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54" w:author="li liangbin" w:date="2020-02-21T18:01:00Z"/>
          <w:rFonts w:ascii="宋体" w:hAnsi="宋体"/>
          <w:b/>
          <w:szCs w:val="21"/>
        </w:rPr>
      </w:pPr>
      <w:del w:id="555" w:author="li liangbin" w:date="2020-02-21T18:01:00Z">
        <w:r>
          <w:rPr>
            <w:rFonts w:ascii="宋体" w:hAnsi="宋体"/>
            <w:b/>
            <w:szCs w:val="21"/>
          </w:rPr>
          <w:pict w14:anchorId="6794D58F">
            <v:shape id="_x0000_i1145" type="#_x0000_t75" style="width:235.8pt;height:142.8pt">
              <v:imagedata r:id="rId20" o:title="wen2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3A7BC7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53D1AD82">
            <v:shape id="_x0000_i1146" type="#_x0000_t75" style="width:235.8pt;height:142.8pt">
              <v:imagedata r:id="rId21" o:title="wen2#H"/>
              <o:lock v:ext="edit" aspectratio="f"/>
            </v:shape>
          </w:pict>
        </w:r>
      </w:del>
    </w:p>
    <w:p w14:paraId="72BFDC5A" w14:textId="4454DCF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56" w:author="li liangbin" w:date="2020-02-21T18:01:00Z"/>
          <w:rFonts w:ascii="宋体" w:hAnsi="宋体"/>
          <w:b/>
          <w:szCs w:val="21"/>
        </w:rPr>
      </w:pPr>
      <w:del w:id="55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2#曲线4个区域面积分布图 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</w:delText>
        </w:r>
        <w:r w:rsidDel="00636BEE">
          <w:rPr>
            <w:rFonts w:ascii="宋体" w:hAnsi="宋体" w:hint="eastAsia"/>
            <w:b/>
            <w:szCs w:val="21"/>
          </w:rPr>
          <w:delText xml:space="preserve">     2#曲线4个区域高度分布图</w:delText>
        </w:r>
      </w:del>
    </w:p>
    <w:p w14:paraId="45755C89" w14:textId="06ADAED3" w:rsidR="00DB1CA6" w:rsidRPr="00161DF3" w:rsidDel="00636BEE" w:rsidRDefault="00DB1CA6" w:rsidP="00DB1CA6">
      <w:pPr>
        <w:snapToGrid w:val="0"/>
        <w:spacing w:beforeLines="50" w:before="156" w:line="360" w:lineRule="auto"/>
        <w:jc w:val="left"/>
        <w:rPr>
          <w:del w:id="558" w:author="li liangbin" w:date="2020-02-21T18:01:00Z"/>
          <w:rFonts w:ascii="宋体" w:hAnsi="宋体"/>
          <w:b/>
          <w:szCs w:val="21"/>
        </w:rPr>
      </w:pPr>
    </w:p>
    <w:p w14:paraId="426BC6B7" w14:textId="48E77B92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59" w:author="li liangbin" w:date="2020-02-21T18:01:00Z"/>
          <w:rFonts w:ascii="宋体" w:hAnsi="宋体"/>
          <w:b/>
          <w:szCs w:val="21"/>
        </w:rPr>
      </w:pPr>
      <w:del w:id="560" w:author="li liangbin" w:date="2020-02-21T18:01:00Z">
        <w:r>
          <w:rPr>
            <w:rFonts w:ascii="宋体" w:hAnsi="宋体"/>
            <w:b/>
            <w:szCs w:val="21"/>
          </w:rPr>
          <w:pict w14:anchorId="2DFA36E9">
            <v:shape id="_x0000_i1147" type="#_x0000_t75" style="width:235.8pt;height:142.8pt">
              <v:imagedata r:id="rId22" o:title="wen3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73194496">
            <v:shape id="_x0000_i1148" type="#_x0000_t75" style="width:235.8pt;height:142.8pt">
              <v:imagedata r:id="rId23" o:title="wen3#H"/>
              <o:lock v:ext="edit" aspectratio="f"/>
            </v:shape>
          </w:pict>
        </w:r>
      </w:del>
    </w:p>
    <w:p w14:paraId="3BB3373E" w14:textId="01AE16F0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61" w:author="li liangbin" w:date="2020-02-21T18:01:00Z"/>
          <w:rFonts w:ascii="宋体" w:hAnsi="宋体"/>
          <w:b/>
          <w:szCs w:val="21"/>
        </w:rPr>
      </w:pPr>
      <w:del w:id="56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3#曲线4个区域面积分布图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3#曲线4个区域高度分布图</w:delText>
        </w:r>
      </w:del>
    </w:p>
    <w:p w14:paraId="655B1A6A" w14:textId="0EB29AE1" w:rsidR="00295F53" w:rsidDel="00636BEE" w:rsidRDefault="00295F53" w:rsidP="00380736">
      <w:pPr>
        <w:snapToGrid w:val="0"/>
        <w:spacing w:line="360" w:lineRule="auto"/>
        <w:ind w:firstLineChars="50" w:firstLine="120"/>
        <w:jc w:val="center"/>
        <w:rPr>
          <w:del w:id="563" w:author="li liangbin" w:date="2020-02-21T18:01:00Z"/>
          <w:sz w:val="24"/>
          <w:szCs w:val="28"/>
        </w:rPr>
      </w:pPr>
    </w:p>
    <w:p w14:paraId="73114CFD" w14:textId="652F09DA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64" w:author="li liangbin" w:date="2020-02-21T18:01:00Z"/>
          <w:rFonts w:ascii="宋体" w:hAnsi="宋体"/>
          <w:b/>
          <w:szCs w:val="21"/>
        </w:rPr>
      </w:pPr>
      <w:del w:id="565" w:author="li liangbin" w:date="2020-02-21T18:01:00Z">
        <w:r>
          <w:rPr>
            <w:rFonts w:ascii="宋体" w:hAnsi="宋体"/>
            <w:b/>
            <w:szCs w:val="21"/>
          </w:rPr>
          <w:pict w14:anchorId="2B691452">
            <v:shape id="_x0000_i1149" type="#_x0000_t75" style="width:235.8pt;height:142.8pt">
              <v:imagedata r:id="rId24" o:title="wen4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161DF3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793D61EE">
            <v:shape id="_x0000_i1150" type="#_x0000_t75" style="width:235.8pt;height:142.8pt">
              <v:imagedata r:id="rId25" o:title="wen4#H"/>
              <o:lock v:ext="edit" aspectratio="f"/>
            </v:shape>
          </w:pict>
        </w:r>
      </w:del>
    </w:p>
    <w:p w14:paraId="79C3891B" w14:textId="7A3C74FC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66" w:author="li liangbin" w:date="2020-02-21T18:01:00Z"/>
          <w:rFonts w:ascii="宋体" w:hAnsi="宋体"/>
          <w:b/>
          <w:szCs w:val="21"/>
        </w:rPr>
      </w:pPr>
      <w:del w:id="56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4#曲线4个区域面积分布图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4#曲线4个区域高度分布图</w:delText>
        </w:r>
      </w:del>
    </w:p>
    <w:p w14:paraId="5D6FD31C" w14:textId="7C60EC3E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68" w:author="li liangbin" w:date="2020-02-21T18:01:00Z"/>
          <w:sz w:val="24"/>
          <w:szCs w:val="28"/>
        </w:rPr>
      </w:pPr>
    </w:p>
    <w:p w14:paraId="2602AE38" w14:textId="7FF4F6AD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69" w:author="li liangbin" w:date="2020-02-21T18:01:00Z"/>
          <w:rFonts w:ascii="宋体" w:hAnsi="宋体"/>
          <w:b/>
          <w:szCs w:val="21"/>
        </w:rPr>
      </w:pPr>
      <w:del w:id="570" w:author="li liangbin" w:date="2020-02-21T18:01:00Z">
        <w:r>
          <w:rPr>
            <w:rFonts w:ascii="宋体" w:hAnsi="宋体"/>
            <w:b/>
            <w:szCs w:val="21"/>
          </w:rPr>
          <w:pict w14:anchorId="42E2E6FD">
            <v:shape id="_x0000_i1151" type="#_x0000_t75" style="width:235.8pt;height:142.8pt">
              <v:imagedata r:id="rId26" o:title="wen5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15C457BF">
            <v:shape id="_x0000_i1152" type="#_x0000_t75" style="width:235.8pt;height:142.8pt">
              <v:imagedata r:id="rId27" o:title="wen5#H"/>
              <o:lock v:ext="edit" aspectratio="f"/>
            </v:shape>
          </w:pict>
        </w:r>
      </w:del>
    </w:p>
    <w:p w14:paraId="4FE2540A" w14:textId="560B927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71" w:author="li liangbin" w:date="2020-02-21T18:01:00Z"/>
          <w:rFonts w:ascii="宋体" w:hAnsi="宋体"/>
          <w:b/>
          <w:szCs w:val="21"/>
        </w:rPr>
      </w:pPr>
      <w:del w:id="57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5#曲线4个区域面积分布图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5#曲线4个区域高度分布图</w:delText>
        </w:r>
      </w:del>
    </w:p>
    <w:p w14:paraId="38BED83A" w14:textId="14FEA7EA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73" w:author="li liangbin" w:date="2020-02-21T18:01:00Z"/>
          <w:sz w:val="24"/>
          <w:szCs w:val="28"/>
        </w:rPr>
      </w:pPr>
    </w:p>
    <w:p w14:paraId="0C7A05AF" w14:textId="75D8A917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74" w:author="li liangbin" w:date="2020-02-21T18:01:00Z"/>
          <w:rFonts w:ascii="宋体" w:hAnsi="宋体"/>
          <w:b/>
          <w:szCs w:val="21"/>
        </w:rPr>
      </w:pPr>
      <w:del w:id="575" w:author="li liangbin" w:date="2020-02-21T18:01:00Z">
        <w:r>
          <w:rPr>
            <w:rFonts w:ascii="宋体" w:hAnsi="宋体"/>
            <w:b/>
            <w:szCs w:val="21"/>
          </w:rPr>
          <w:pict w14:anchorId="2866FA14">
            <v:shape id="_x0000_i1153" type="#_x0000_t75" style="width:235.8pt;height:142.8pt">
              <v:imagedata r:id="rId28" o:title="wen6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19493E1">
            <v:shape id="_x0000_i1154" type="#_x0000_t75" style="width:235.8pt;height:142.8pt">
              <v:imagedata r:id="rId29" o:title="wen6#H"/>
              <o:lock v:ext="edit" aspectratio="f"/>
            </v:shape>
          </w:pict>
        </w:r>
      </w:del>
    </w:p>
    <w:p w14:paraId="4038D188" w14:textId="2946FBB6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76" w:author="li liangbin" w:date="2020-02-21T18:01:00Z"/>
          <w:rFonts w:ascii="宋体" w:hAnsi="宋体"/>
          <w:b/>
          <w:szCs w:val="21"/>
        </w:rPr>
      </w:pPr>
      <w:del w:id="57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6#曲线4个区域面积分布图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6#曲线4个区域高度分布图</w:delText>
        </w:r>
      </w:del>
    </w:p>
    <w:p w14:paraId="5ECB28C5" w14:textId="233347D7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78" w:author="li liangbin" w:date="2020-02-21T18:01:00Z"/>
          <w:sz w:val="24"/>
          <w:szCs w:val="28"/>
        </w:rPr>
      </w:pPr>
    </w:p>
    <w:p w14:paraId="32E7E9A8" w14:textId="252461E6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79" w:author="li liangbin" w:date="2020-02-21T18:01:00Z"/>
          <w:rFonts w:ascii="宋体" w:hAnsi="宋体"/>
          <w:b/>
          <w:szCs w:val="21"/>
        </w:rPr>
      </w:pPr>
      <w:del w:id="580" w:author="li liangbin" w:date="2020-02-21T18:01:00Z">
        <w:r>
          <w:rPr>
            <w:rFonts w:ascii="宋体" w:hAnsi="宋体"/>
            <w:b/>
            <w:szCs w:val="21"/>
          </w:rPr>
          <w:pict w14:anchorId="0BF9E493">
            <v:shape id="_x0000_i1155" type="#_x0000_t75" style="width:235.8pt;height:142.8pt">
              <v:imagedata r:id="rId30" o:title="wen7#A"/>
              <o:lock v:ext="edit" aspectratio="f"/>
            </v:shape>
          </w:pict>
        </w:r>
        <w:r w:rsidR="00161DF3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0CC299F9">
            <v:shape id="_x0000_i1156" type="#_x0000_t75" style="width:235.8pt;height:142.8pt">
              <v:imagedata r:id="rId31" o:title="wen7#H"/>
              <o:lock v:ext="edit" aspectratio="f"/>
            </v:shape>
          </w:pict>
        </w:r>
      </w:del>
    </w:p>
    <w:p w14:paraId="05FB8E94" w14:textId="5F64673F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81" w:author="li liangbin" w:date="2020-02-21T18:01:00Z"/>
          <w:rFonts w:ascii="宋体" w:hAnsi="宋体"/>
          <w:b/>
          <w:szCs w:val="21"/>
        </w:rPr>
      </w:pPr>
      <w:del w:id="582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7#曲线4个区域面积分布图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  7#曲线4个区域高度分布图</w:delText>
        </w:r>
      </w:del>
    </w:p>
    <w:p w14:paraId="1E996E41" w14:textId="29D9BDAB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3" w:author="li liangbin" w:date="2020-02-21T18:01:00Z"/>
          <w:sz w:val="24"/>
          <w:szCs w:val="28"/>
        </w:rPr>
      </w:pPr>
    </w:p>
    <w:p w14:paraId="7F2766B6" w14:textId="2608AEAA" w:rsidR="00161DF3" w:rsidDel="00636BEE" w:rsidRDefault="005A6A10" w:rsidP="00161DF3">
      <w:pPr>
        <w:snapToGrid w:val="0"/>
        <w:spacing w:beforeLines="50" w:before="156" w:line="360" w:lineRule="auto"/>
        <w:jc w:val="left"/>
        <w:rPr>
          <w:del w:id="584" w:author="li liangbin" w:date="2020-02-21T18:01:00Z"/>
          <w:rFonts w:ascii="宋体" w:hAnsi="宋体"/>
          <w:b/>
          <w:szCs w:val="21"/>
        </w:rPr>
      </w:pPr>
      <w:del w:id="585" w:author="li liangbin" w:date="2020-02-21T18:01:00Z">
        <w:r>
          <w:rPr>
            <w:rFonts w:ascii="宋体" w:hAnsi="宋体"/>
            <w:b/>
            <w:szCs w:val="21"/>
          </w:rPr>
          <w:pict w14:anchorId="20998C46">
            <v:shape id="_x0000_i1157" type="#_x0000_t75" style="width:235.8pt;height:142.8pt">
              <v:imagedata r:id="rId32" o:title="wen8#A"/>
              <o:lock v:ext="edit" aspectratio="f"/>
            </v:shape>
          </w:pic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3DA7105A">
            <v:shape id="_x0000_i1158" type="#_x0000_t75" style="width:235.8pt;height:142.8pt">
              <v:imagedata r:id="rId33" o:title="wen8#H"/>
              <o:lock v:ext="edit" aspectratio="f"/>
            </v:shape>
          </w:pict>
        </w:r>
      </w:del>
    </w:p>
    <w:p w14:paraId="259C4FAD" w14:textId="588F75A9" w:rsidR="00161DF3" w:rsidRPr="00BB2B93" w:rsidDel="00636BEE" w:rsidRDefault="00161DF3" w:rsidP="00161DF3">
      <w:pPr>
        <w:snapToGrid w:val="0"/>
        <w:spacing w:beforeLines="50" w:before="156" w:line="360" w:lineRule="auto"/>
        <w:jc w:val="center"/>
        <w:rPr>
          <w:del w:id="586" w:author="li liangbin" w:date="2020-02-21T18:01:00Z"/>
          <w:rFonts w:ascii="宋体" w:hAnsi="宋体"/>
          <w:b/>
          <w:szCs w:val="21"/>
        </w:rPr>
      </w:pPr>
      <w:del w:id="587" w:author="li liangbin" w:date="2020-02-21T18:01:00Z">
        <w:r w:rsidDel="00636BEE">
          <w:rPr>
            <w:rFonts w:ascii="宋体" w:hAnsi="宋体" w:hint="eastAsia"/>
            <w:b/>
            <w:szCs w:val="21"/>
          </w:rPr>
          <w:delText xml:space="preserve">8#曲线4个区域面积分布图   </w:delText>
        </w:r>
        <w:r w:rsidR="007B1810" w:rsidDel="00636BEE">
          <w:rPr>
            <w:rFonts w:ascii="宋体" w:hAnsi="宋体" w:hint="eastAsia"/>
            <w:b/>
            <w:szCs w:val="21"/>
          </w:rPr>
          <w:delText xml:space="preserve">      </w:delText>
        </w:r>
        <w:r w:rsidDel="00636BEE">
          <w:rPr>
            <w:rFonts w:ascii="宋体" w:hAnsi="宋体" w:hint="eastAsia"/>
            <w:b/>
            <w:szCs w:val="21"/>
          </w:rPr>
          <w:delText xml:space="preserve">      8#曲线4个区域高度分布图</w:delText>
        </w:r>
      </w:del>
    </w:p>
    <w:p w14:paraId="78A9678D" w14:textId="12A1CA8F" w:rsidR="00161DF3" w:rsidRP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8" w:author="li liangbin" w:date="2020-02-21T18:01:00Z"/>
          <w:sz w:val="24"/>
          <w:szCs w:val="28"/>
        </w:rPr>
      </w:pPr>
    </w:p>
    <w:p w14:paraId="15F685E9" w14:textId="63E49495" w:rsidR="00161DF3" w:rsidDel="00636BEE" w:rsidRDefault="00161DF3" w:rsidP="00380736">
      <w:pPr>
        <w:snapToGrid w:val="0"/>
        <w:spacing w:line="360" w:lineRule="auto"/>
        <w:ind w:firstLineChars="50" w:firstLine="120"/>
        <w:jc w:val="center"/>
        <w:rPr>
          <w:del w:id="589" w:author="li liangbin" w:date="2020-02-21T18:01:00Z"/>
          <w:sz w:val="24"/>
          <w:szCs w:val="28"/>
        </w:rPr>
      </w:pPr>
    </w:p>
    <w:p w14:paraId="2D7BEE86" w14:textId="0F54F58D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590" w:author="li liangbin" w:date="2020-02-21T18:01:00Z"/>
          <w:rFonts w:ascii="宋体" w:hAnsi="宋体"/>
          <w:b/>
          <w:szCs w:val="21"/>
        </w:rPr>
      </w:pPr>
      <w:del w:id="591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【</w:delText>
        </w:r>
        <w:r w:rsidDel="00636BEE">
          <w:rPr>
            <w:rFonts w:ascii="宋体" w:hAnsi="宋体" w:hint="eastAsia"/>
            <w:b/>
            <w:szCs w:val="21"/>
          </w:rPr>
          <w:delText>9</w:delText>
        </w:r>
      </w:del>
      <w:ins w:id="592" w:author="个人用户" w:date="2020-02-12T11:26:00Z">
        <w:del w:id="593" w:author="li liangbin" w:date="2020-02-21T18:01:00Z">
          <w:r w:rsidR="009132E2" w:rsidRPr="00DB1CA6" w:rsidDel="00636BEE">
            <w:rPr>
              <w:rFonts w:ascii="宋体" w:hAnsi="宋体" w:hint="eastAsia"/>
              <w:b/>
              <w:szCs w:val="21"/>
            </w:rPr>
            <w:delText>【</w:delText>
          </w:r>
          <w:r w:rsidR="009132E2" w:rsidDel="00636BEE">
            <w:rPr>
              <w:rFonts w:ascii="宋体" w:hAnsi="宋体" w:hint="eastAsia"/>
              <w:b/>
              <w:szCs w:val="21"/>
            </w:rPr>
            <w:delText>10</w:delText>
          </w:r>
        </w:del>
      </w:ins>
      <w:del w:id="594" w:author="li liangbin" w:date="2020-02-21T18:01:00Z">
        <w:r w:rsidRPr="00DB1CA6" w:rsidDel="00636BEE">
          <w:rPr>
            <w:rFonts w:ascii="宋体" w:hAnsi="宋体" w:hint="eastAsia"/>
            <w:b/>
            <w:szCs w:val="21"/>
          </w:rPr>
          <w:delText>】</w:delText>
        </w:r>
        <w:r w:rsidDel="00636BEE">
          <w:rPr>
            <w:rFonts w:ascii="宋体" w:hAnsi="宋体" w:hint="eastAsia"/>
            <w:b/>
            <w:szCs w:val="21"/>
          </w:rPr>
          <w:delText>各曲线之间对比分析</w:delText>
        </w:r>
      </w:del>
    </w:p>
    <w:p w14:paraId="067A4AF9" w14:textId="07B44297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595" w:author="li liangbin" w:date="2020-02-21T18:01:00Z"/>
          <w:rFonts w:ascii="宋体" w:hAnsi="宋体"/>
          <w:b/>
          <w:szCs w:val="21"/>
        </w:rPr>
      </w:pPr>
      <w:del w:id="596" w:author="li liangbin" w:date="2020-02-21T18:01:00Z">
        <w:r>
          <w:rPr>
            <w:rFonts w:ascii="宋体" w:hAnsi="宋体"/>
            <w:b/>
            <w:szCs w:val="21"/>
          </w:rPr>
          <w:pict w14:anchorId="4D2B2C01">
            <v:shape id="_x0000_i1051" type="#_x0000_t75" style="width:235.8pt;height:142.8pt">
              <v:imagedata r:id="rId34" o:title="wen1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0C43FE01">
            <v:shape id="_x0000_i1052" type="#_x0000_t75" style="width:235.8pt;height:142.8pt">
              <v:imagedata r:id="rId35" o:title="wen1区H"/>
              <o:lock v:ext="edit" aspectratio="f"/>
            </v:shape>
          </w:pict>
        </w:r>
      </w:del>
    </w:p>
    <w:p w14:paraId="1C9AE017" w14:textId="1052B5A9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597" w:author="li liangbin" w:date="2020-02-21T18:01:00Z"/>
          <w:rFonts w:ascii="宋体" w:hAnsi="宋体"/>
          <w:b/>
          <w:szCs w:val="21"/>
        </w:rPr>
      </w:pPr>
      <w:del w:id="598" w:author="li liangbin" w:date="2020-02-21T18:01:00Z">
        <w:r w:rsidDel="00636BEE">
          <w:rPr>
            <w:rFonts w:ascii="宋体" w:hAnsi="宋体" w:hint="eastAsia"/>
            <w:b/>
            <w:szCs w:val="21"/>
          </w:rPr>
          <w:delText>1区面积分布图                 1区高度分布图</w:delText>
        </w:r>
      </w:del>
    </w:p>
    <w:p w14:paraId="7C939D95" w14:textId="500FD774" w:rsid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599" w:author="li liangbin" w:date="2020-02-21T18:01:00Z"/>
          <w:rFonts w:ascii="宋体" w:hAnsi="宋体"/>
          <w:b/>
          <w:szCs w:val="21"/>
        </w:rPr>
      </w:pPr>
    </w:p>
    <w:p w14:paraId="4611450E" w14:textId="0CB03183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00" w:author="li liangbin" w:date="2020-02-21T18:01:00Z"/>
          <w:rFonts w:ascii="宋体" w:hAnsi="宋体"/>
          <w:b/>
          <w:szCs w:val="21"/>
        </w:rPr>
      </w:pPr>
      <w:del w:id="601" w:author="li liangbin" w:date="2020-02-21T18:01:00Z">
        <w:r>
          <w:rPr>
            <w:rFonts w:ascii="宋体" w:hAnsi="宋体"/>
            <w:b/>
            <w:szCs w:val="21"/>
          </w:rPr>
          <w:pict w14:anchorId="27742576">
            <v:shape id="_x0000_i1053" type="#_x0000_t75" style="width:235.8pt;height:142.8pt">
              <v:imagedata r:id="rId36" o:title="wen2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 </w:delText>
        </w:r>
        <w:r>
          <w:rPr>
            <w:rFonts w:ascii="宋体" w:hAnsi="宋体"/>
            <w:b/>
            <w:szCs w:val="21"/>
          </w:rPr>
          <w:pict w14:anchorId="2DCDE314">
            <v:shape id="_x0000_i1054" type="#_x0000_t75" style="width:235.8pt;height:142.8pt">
              <v:imagedata r:id="rId37" o:title="wen2区H"/>
              <o:lock v:ext="edit" aspectratio="f"/>
            </v:shape>
          </w:pict>
        </w:r>
      </w:del>
    </w:p>
    <w:p w14:paraId="1F930188" w14:textId="1CF82374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02" w:author="li liangbin" w:date="2020-02-21T18:01:00Z"/>
          <w:rFonts w:ascii="宋体" w:hAnsi="宋体"/>
          <w:b/>
          <w:szCs w:val="21"/>
        </w:rPr>
      </w:pPr>
      <w:del w:id="603" w:author="li liangbin" w:date="2020-02-21T18:01:00Z">
        <w:r w:rsidDel="00636BEE">
          <w:rPr>
            <w:rFonts w:ascii="宋体" w:hAnsi="宋体" w:hint="eastAsia"/>
            <w:b/>
            <w:szCs w:val="21"/>
          </w:rPr>
          <w:delText>2区面积分布图                 2区高度分布图</w:delText>
        </w:r>
      </w:del>
    </w:p>
    <w:p w14:paraId="65AE70E8" w14:textId="7674CF9C" w:rsidR="002C128D" w:rsidRPr="002C128D" w:rsidDel="00636BEE" w:rsidRDefault="002C128D" w:rsidP="002C128D">
      <w:pPr>
        <w:snapToGrid w:val="0"/>
        <w:spacing w:beforeLines="50" w:before="156" w:line="360" w:lineRule="auto"/>
        <w:jc w:val="left"/>
        <w:rPr>
          <w:del w:id="604" w:author="li liangbin" w:date="2020-02-21T18:01:00Z"/>
          <w:rFonts w:ascii="宋体" w:hAnsi="宋体"/>
          <w:b/>
          <w:szCs w:val="21"/>
        </w:rPr>
      </w:pPr>
    </w:p>
    <w:p w14:paraId="702E5E74" w14:textId="43FEE9FB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05" w:author="li liangbin" w:date="2020-02-21T18:01:00Z"/>
          <w:rFonts w:ascii="宋体" w:hAnsi="宋体"/>
          <w:b/>
          <w:szCs w:val="21"/>
        </w:rPr>
      </w:pPr>
      <w:del w:id="606" w:author="li liangbin" w:date="2020-02-21T18:01:00Z">
        <w:r>
          <w:rPr>
            <w:rFonts w:ascii="宋体" w:hAnsi="宋体"/>
            <w:b/>
            <w:szCs w:val="21"/>
          </w:rPr>
          <w:pict w14:anchorId="4E8D4D7B">
            <v:shape id="_x0000_i1055" type="#_x0000_t75" style="width:235.8pt;height:142.8pt">
              <v:imagedata r:id="rId38" o:title="wen3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DE25202">
            <v:shape id="_x0000_i1056" type="#_x0000_t75" style="width:235.8pt;height:142.8pt">
              <v:imagedata r:id="rId39" o:title="wen3区H"/>
              <o:lock v:ext="edit" aspectratio="f"/>
            </v:shape>
          </w:pict>
        </w:r>
      </w:del>
    </w:p>
    <w:p w14:paraId="3DEA70BE" w14:textId="73D1EF96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07" w:author="li liangbin" w:date="2020-02-21T18:01:00Z"/>
          <w:rFonts w:ascii="宋体" w:hAnsi="宋体"/>
          <w:b/>
          <w:szCs w:val="21"/>
        </w:rPr>
      </w:pPr>
      <w:del w:id="608" w:author="li liangbin" w:date="2020-02-21T18:01:00Z">
        <w:r w:rsidDel="00636BEE">
          <w:rPr>
            <w:rFonts w:ascii="宋体" w:hAnsi="宋体" w:hint="eastAsia"/>
            <w:b/>
            <w:szCs w:val="21"/>
          </w:rPr>
          <w:delText>3区面积分布图                 3区高度分布图</w:delText>
        </w:r>
      </w:del>
    </w:p>
    <w:p w14:paraId="65F3F260" w14:textId="57E136D7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09" w:author="li liangbin" w:date="2020-02-21T18:01:00Z"/>
          <w:sz w:val="24"/>
          <w:szCs w:val="28"/>
        </w:rPr>
      </w:pPr>
    </w:p>
    <w:p w14:paraId="5AA64668" w14:textId="56F466D9" w:rsidR="002C128D" w:rsidDel="00636BEE" w:rsidRDefault="005A6A10" w:rsidP="002C128D">
      <w:pPr>
        <w:snapToGrid w:val="0"/>
        <w:spacing w:beforeLines="50" w:before="156" w:line="360" w:lineRule="auto"/>
        <w:jc w:val="left"/>
        <w:rPr>
          <w:del w:id="610" w:author="li liangbin" w:date="2020-02-21T18:01:00Z"/>
          <w:rFonts w:ascii="宋体" w:hAnsi="宋体"/>
          <w:b/>
          <w:szCs w:val="21"/>
        </w:rPr>
      </w:pPr>
      <w:del w:id="611" w:author="li liangbin" w:date="2020-02-21T18:01:00Z">
        <w:r>
          <w:rPr>
            <w:rFonts w:ascii="宋体" w:hAnsi="宋体"/>
            <w:b/>
            <w:szCs w:val="21"/>
          </w:rPr>
          <w:pict w14:anchorId="0E70E6E7">
            <v:shape id="_x0000_i1057" type="#_x0000_t75" style="width:235.8pt;height:142.8pt">
              <v:imagedata r:id="rId40" o:title="wen4区A"/>
              <o:lock v:ext="edit" aspectratio="f"/>
            </v:shape>
          </w:pict>
        </w:r>
        <w:r w:rsidR="002C128D" w:rsidDel="00636BEE">
          <w:rPr>
            <w:rFonts w:ascii="宋体" w:hAnsi="宋体" w:hint="eastAsia"/>
            <w:b/>
            <w:szCs w:val="21"/>
          </w:rPr>
          <w:delText xml:space="preserve"> </w:delText>
        </w:r>
        <w:r w:rsidR="002C128D" w:rsidRPr="007978F3" w:rsidDel="00636BEE">
          <w:rPr>
            <w:rFonts w:ascii="宋体" w:hAnsi="宋体" w:hint="eastAsia"/>
            <w:b/>
            <w:szCs w:val="21"/>
          </w:rPr>
          <w:delText xml:space="preserve"> </w:delText>
        </w:r>
        <w:r>
          <w:rPr>
            <w:rFonts w:ascii="宋体" w:hAnsi="宋体"/>
            <w:b/>
            <w:szCs w:val="21"/>
          </w:rPr>
          <w:pict w14:anchorId="1C56ED08">
            <v:shape id="_x0000_i1058" type="#_x0000_t75" style="width:235.8pt;height:142.8pt">
              <v:imagedata r:id="rId41" o:title="wen4区H"/>
              <o:lock v:ext="edit" aspectratio="f"/>
            </v:shape>
          </w:pict>
        </w:r>
      </w:del>
    </w:p>
    <w:p w14:paraId="37E7F573" w14:textId="3C6C70CF" w:rsidR="002C128D" w:rsidRPr="00BB2B93" w:rsidDel="00636BEE" w:rsidRDefault="002C128D" w:rsidP="002C128D">
      <w:pPr>
        <w:snapToGrid w:val="0"/>
        <w:spacing w:beforeLines="50" w:before="156" w:line="360" w:lineRule="auto"/>
        <w:jc w:val="center"/>
        <w:rPr>
          <w:del w:id="612" w:author="li liangbin" w:date="2020-02-21T18:01:00Z"/>
          <w:rFonts w:ascii="宋体" w:hAnsi="宋体" w:hint="eastAsia"/>
          <w:b/>
          <w:szCs w:val="21"/>
        </w:rPr>
      </w:pPr>
      <w:del w:id="613" w:author="li liangbin" w:date="2020-02-21T18:01:00Z">
        <w:r w:rsidDel="00636BEE">
          <w:rPr>
            <w:rFonts w:ascii="宋体" w:hAnsi="宋体" w:hint="eastAsia"/>
            <w:b/>
            <w:szCs w:val="21"/>
          </w:rPr>
          <w:delText>4区面积分布图                 4区高度分布图</w:delText>
        </w:r>
      </w:del>
    </w:p>
    <w:p w14:paraId="58C0054F" w14:textId="27308FDD" w:rsidR="002C128D" w:rsidRPr="002C128D" w:rsidDel="00636BEE" w:rsidRDefault="002C128D" w:rsidP="002C128D">
      <w:pPr>
        <w:snapToGrid w:val="0"/>
        <w:spacing w:line="360" w:lineRule="auto"/>
        <w:ind w:firstLineChars="50" w:firstLine="120"/>
        <w:jc w:val="center"/>
        <w:rPr>
          <w:del w:id="614" w:author="li liangbin" w:date="2020-02-21T18:01:00Z"/>
          <w:rFonts w:hint="eastAsia"/>
          <w:sz w:val="24"/>
          <w:szCs w:val="28"/>
        </w:rPr>
      </w:pPr>
    </w:p>
    <w:p w14:paraId="59987AF1" w14:textId="77777777" w:rsidR="002C128D" w:rsidRPr="002C128D" w:rsidRDefault="002C128D" w:rsidP="005A6A10">
      <w:pPr>
        <w:snapToGrid w:val="0"/>
        <w:spacing w:line="360" w:lineRule="auto"/>
        <w:rPr>
          <w:rFonts w:hint="eastAsia"/>
          <w:sz w:val="24"/>
          <w:szCs w:val="28"/>
        </w:rPr>
        <w:pPrChange w:id="615" w:author="li liangbin" w:date="2020-03-30T16:49:00Z">
          <w:pPr>
            <w:snapToGrid w:val="0"/>
            <w:spacing w:line="360" w:lineRule="auto"/>
            <w:ind w:firstLineChars="50" w:firstLine="120"/>
            <w:jc w:val="center"/>
          </w:pPr>
        </w:pPrChange>
      </w:pPr>
    </w:p>
    <w:sectPr w:rsidR="002C128D" w:rsidRPr="002C128D" w:rsidSect="00FD1C64">
      <w:headerReference w:type="default" r:id="rId42"/>
      <w:footerReference w:type="even" r:id="rId43"/>
      <w:footerReference w:type="default" r:id="rId44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B5031" w14:textId="77777777" w:rsidR="00BA60A2" w:rsidRDefault="00BA60A2">
      <w:r>
        <w:separator/>
      </w:r>
    </w:p>
  </w:endnote>
  <w:endnote w:type="continuationSeparator" w:id="0">
    <w:p w14:paraId="4B2D3C5B" w14:textId="77777777" w:rsidR="00BA60A2" w:rsidRDefault="00BA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71C9" w14:textId="584A073F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A10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18048D3E" w:rsidR="00636BEE" w:rsidRDefault="00636BEE" w:rsidP="00E077B7">
    <w:pPr>
      <w:pStyle w:val="a4"/>
      <w:ind w:firstLine="360"/>
      <w:jc w:val="center"/>
    </w:pPr>
    <w:del w:id="616" w:author="li liangbin" w:date="2020-03-30T16:47:00Z">
      <w:r w:rsidDel="005A6A10">
        <w:rPr>
          <w:rFonts w:hint="eastAsia"/>
        </w:rPr>
        <w:delText>可视平板数字化处理与分析系统</w:delText>
      </w:r>
      <w:r w:rsidDel="005A6A10">
        <w:rPr>
          <w:rFonts w:hint="eastAsia"/>
        </w:rPr>
        <w:delText xml:space="preserve">2015  </w:delText>
      </w:r>
      <w:r w:rsidDel="005A6A10">
        <w:rPr>
          <w:rFonts w:hint="eastAsia"/>
        </w:rPr>
        <w:delText>技术支持</w:delText>
      </w:r>
      <w:r w:rsidDel="005A6A10">
        <w:rPr>
          <w:rFonts w:hint="eastAsia"/>
        </w:rPr>
        <w:delText>:www.fracid.n</w:delText>
      </w:r>
    </w:del>
    <w:del w:id="617" w:author="li liangbin" w:date="2020-03-30T16:48:00Z">
      <w:r w:rsidDel="005A6A10">
        <w:rPr>
          <w:rFonts w:hint="eastAsia"/>
        </w:rPr>
        <w:delText>et</w:delText>
      </w:r>
    </w:del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C3FEA" w14:textId="77777777" w:rsidR="00BA60A2" w:rsidRDefault="00BA60A2">
      <w:r>
        <w:separator/>
      </w:r>
    </w:p>
  </w:footnote>
  <w:footnote w:type="continuationSeparator" w:id="0">
    <w:p w14:paraId="28928C33" w14:textId="77777777" w:rsidR="00BA60A2" w:rsidRDefault="00BA6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 liangbin">
    <w15:presenceInfo w15:providerId="Windows Live" w15:userId="cef72057e05ac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33015"/>
    <w:rsid w:val="003437E8"/>
    <w:rsid w:val="003455B9"/>
    <w:rsid w:val="00347069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4C95"/>
    <w:rsid w:val="00467126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A6A10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0A2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  <w:style w:type="paragraph" w:styleId="af">
    <w:name w:val="footnote text"/>
    <w:basedOn w:val="a"/>
    <w:link w:val="af0"/>
    <w:semiHidden/>
    <w:unhideWhenUsed/>
    <w:rsid w:val="005A6A10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semiHidden/>
    <w:rsid w:val="005A6A10"/>
    <w:rPr>
      <w:kern w:val="2"/>
      <w:sz w:val="18"/>
      <w:szCs w:val="18"/>
    </w:rPr>
  </w:style>
  <w:style w:type="character" w:styleId="af1">
    <w:name w:val="footnote reference"/>
    <w:semiHidden/>
    <w:unhideWhenUsed/>
    <w:rsid w:val="005A6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microsoft.com/office/2011/relationships/people" Target="people.xml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6C1B-E657-4721-A827-7F2FF8D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621</Words>
  <Characters>3544</Characters>
  <Application>Microsoft Office Word</Application>
  <DocSecurity>0</DocSecurity>
  <Lines>29</Lines>
  <Paragraphs>8</Paragraphs>
  <ScaleCrop>false</ScaleCrop>
  <Company>upc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60</cp:revision>
  <dcterms:created xsi:type="dcterms:W3CDTF">2020-02-12T07:09:00Z</dcterms:created>
  <dcterms:modified xsi:type="dcterms:W3CDTF">2020-03-30T08:49:00Z</dcterms:modified>
</cp:coreProperties>
</file>